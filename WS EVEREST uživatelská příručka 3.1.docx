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2576" w14:textId="77777777" w:rsidR="001F038B" w:rsidRDefault="00000000">
      <w:r>
        <w:t xml:space="preserve"> </w:t>
      </w:r>
    </w:p>
    <w:p w14:paraId="1EDDE93A" w14:textId="77777777" w:rsidR="001F038B" w:rsidRDefault="001F038B"/>
    <w:p w14:paraId="42491144" w14:textId="77777777" w:rsidR="001F038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F4B0E3" wp14:editId="3632B594">
                <wp:simplePos x="0" y="0"/>
                <wp:positionH relativeFrom="page">
                  <wp:posOffset>693421</wp:posOffset>
                </wp:positionH>
                <wp:positionV relativeFrom="margin">
                  <wp:align>bottom</wp:align>
                </wp:positionV>
                <wp:extent cx="6098540" cy="6628765"/>
                <wp:effectExtent l="0" t="0" r="0" b="0"/>
                <wp:wrapTopAndBottom distT="0" distB="0"/>
                <wp:docPr id="6" name="Obdélník 6" descr="Titul, podtitul a resum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6520" y="475380"/>
                          <a:ext cx="6078960" cy="66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CA9A16" w14:textId="77777777" w:rsidR="001F038B" w:rsidRDefault="00000000">
                            <w:pPr>
                              <w:spacing w:before="480" w:after="12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72"/>
                              </w:rPr>
                              <w:t>WS EVEREST</w:t>
                            </w:r>
                          </w:p>
                          <w:p w14:paraId="2585E33C" w14:textId="43218D27" w:rsidR="001F038B" w:rsidRDefault="00000000">
                            <w:pPr>
                              <w:spacing w:before="480" w:after="12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7E97AD"/>
                                <w:sz w:val="64"/>
                              </w:rPr>
                              <w:t>Uživatelská příručka v.3.</w:t>
                            </w:r>
                            <w:r w:rsidR="00542FC0">
                              <w:rPr>
                                <w:rFonts w:ascii="Arial" w:eastAsia="Arial" w:hAnsi="Arial" w:cs="Arial"/>
                                <w:b/>
                                <w:color w:val="7E97AD"/>
                                <w:sz w:val="64"/>
                              </w:rPr>
                              <w:t>2</w:t>
                            </w:r>
                          </w:p>
                          <w:p w14:paraId="1C6B32D7" w14:textId="77777777" w:rsidR="001F038B" w:rsidRDefault="00000000">
                            <w:pPr>
                              <w:spacing w:before="480" w:after="12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7F7F7F"/>
                                <w:sz w:val="28"/>
                              </w:rPr>
                              <w:t>Technický popis a programátorská příručka webové služby pro online pojištění pro cesty a pobyt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4B0E3" id="Obdélník 6" o:spid="_x0000_s1026" alt="Titul, podtitul a resumé" style="position:absolute;margin-left:54.6pt;margin-top:0;width:480.2pt;height:521.95pt;z-index:251658240;visibility:visible;mso-wrap-style:square;mso-wrap-distance-left:9pt;mso-wrap-distance-top:0;mso-wrap-distance-right:9pt;mso-wrap-distance-bottom:0;mso-position-horizontal:absolute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" filled="f" stroked="f">
                <v:textbox inset="0,0,0,0">
                  <w:txbxContent>
                    <w:p w14:paraId="06CA9A16" w14:textId="77777777" w:rsidR="001F038B" w:rsidRDefault="00000000">
                      <w:pPr>
                        <w:spacing w:before="480" w:after="12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72"/>
                        </w:rPr>
                        <w:t>WS EVEREST</w:t>
                      </w:r>
                    </w:p>
                    <w:p w14:paraId="2585E33C" w14:textId="43218D27" w:rsidR="001F038B" w:rsidRDefault="00000000">
                      <w:pPr>
                        <w:spacing w:before="480" w:after="12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7E97AD"/>
                          <w:sz w:val="64"/>
                        </w:rPr>
                        <w:t>Uživatelská příručka v.3.</w:t>
                      </w:r>
                      <w:r w:rsidR="00542FC0">
                        <w:rPr>
                          <w:rFonts w:ascii="Arial" w:eastAsia="Arial" w:hAnsi="Arial" w:cs="Arial"/>
                          <w:b/>
                          <w:color w:val="7E97AD"/>
                          <w:sz w:val="64"/>
                        </w:rPr>
                        <w:t>2</w:t>
                      </w:r>
                    </w:p>
                    <w:p w14:paraId="1C6B32D7" w14:textId="77777777" w:rsidR="001F038B" w:rsidRDefault="00000000">
                      <w:pPr>
                        <w:spacing w:before="480" w:after="12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7F7F7F"/>
                          <w:sz w:val="28"/>
                        </w:rPr>
                        <w:t>Technický popis a programátorská příručka webové služby pro online pojištění pro cesty a pobyt</w:t>
                      </w:r>
                    </w:p>
                  </w:txbxContent>
                </v:textbox>
                <w10:wrap type="topAndBottom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26CC2AF" wp14:editId="31759E33">
                <wp:simplePos x="0" y="0"/>
                <wp:positionH relativeFrom="page">
                  <wp:posOffset>693421</wp:posOffset>
                </wp:positionH>
                <wp:positionV relativeFrom="page">
                  <wp:posOffset>582296</wp:posOffset>
                </wp:positionV>
                <wp:extent cx="6214110" cy="818515"/>
                <wp:effectExtent l="0" t="0" r="0" b="0"/>
                <wp:wrapTopAndBottom distT="0" distB="0"/>
                <wp:docPr id="5" name="Obdélník 5" descr="Kontaktní informace společnost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8740" y="3380580"/>
                          <a:ext cx="6194520" cy="79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52C6B" w14:textId="77777777" w:rsidR="001F038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TRAVEL SUPPORT SYSTEMS s.r.o.</w:t>
                            </w:r>
                          </w:p>
                          <w:p w14:paraId="6675E18E" w14:textId="77777777" w:rsidR="001F038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BRNO</w:t>
                            </w:r>
                          </w:p>
                          <w:p w14:paraId="535AF8E0" w14:textId="77777777" w:rsidR="001F038B" w:rsidRDefault="001F038B">
                            <w:pPr>
                              <w:textDirection w:val="btLr"/>
                            </w:pPr>
                          </w:p>
                          <w:p w14:paraId="640A7F9E" w14:textId="77777777" w:rsidR="001F038B" w:rsidRDefault="001F038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693421</wp:posOffset>
                </wp:positionH>
                <wp:positionV relativeFrom="page">
                  <wp:posOffset>582296</wp:posOffset>
                </wp:positionV>
                <wp:extent cx="6214110" cy="818515"/>
                <wp:effectExtent b="0" l="0" r="0" t="0"/>
                <wp:wrapTopAndBottom distB="0" distT="0"/>
                <wp:docPr descr="Kontaktní informace společnosti" id="5" name="image3.png"/>
                <a:graphic>
                  <a:graphicData uri="http://schemas.openxmlformats.org/drawingml/2006/picture">
                    <pic:pic>
                      <pic:nvPicPr>
                        <pic:cNvPr descr="Kontaktní informace společnosti"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4110" cy="818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282437" w14:textId="77777777" w:rsidR="001F038B" w:rsidRDefault="001F0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614180429"/>
        <w:docPartObj>
          <w:docPartGallery w:val="Table of Contents"/>
          <w:docPartUnique/>
        </w:docPartObj>
      </w:sdtPr>
      <w:sdtContent>
        <w:p w14:paraId="0702028A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t>Změny a opravy</w:t>
            </w:r>
            <w:r>
              <w:tab/>
              <w:t>1</w:t>
            </w:r>
          </w:hyperlink>
        </w:p>
        <w:p w14:paraId="73281037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30j0zll">
            <w:r>
              <w:t>Úvodní poznámky</w:t>
            </w:r>
            <w:r>
              <w:tab/>
              <w:t>2</w:t>
            </w:r>
          </w:hyperlink>
        </w:p>
        <w:p w14:paraId="63031500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400"/>
            <w:rPr>
              <w:color w:val="000000"/>
              <w:sz w:val="22"/>
              <w:szCs w:val="22"/>
            </w:rPr>
          </w:pPr>
          <w:hyperlink w:anchor="_heading=h.1fob9te">
            <w:r>
              <w:t>Typy pojištění a jejich obsah</w:t>
            </w:r>
            <w:r>
              <w:tab/>
              <w:t>3</w:t>
            </w:r>
          </w:hyperlink>
        </w:p>
        <w:p w14:paraId="08498722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3znysh7">
            <w:r>
              <w:t>Způsob použití rozhraní</w:t>
            </w:r>
            <w:r>
              <w:tab/>
              <w:t>4</w:t>
            </w:r>
          </w:hyperlink>
        </w:p>
        <w:p w14:paraId="07D1C692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2et92p0">
            <w:r>
              <w:t>Způsob volání služby</w:t>
            </w:r>
            <w:r>
              <w:tab/>
              <w:t>5</w:t>
            </w:r>
          </w:hyperlink>
        </w:p>
        <w:p w14:paraId="15BB90C1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400"/>
            <w:rPr>
              <w:color w:val="000000"/>
              <w:sz w:val="22"/>
              <w:szCs w:val="22"/>
            </w:rPr>
          </w:pPr>
          <w:hyperlink w:anchor="_heading=h.tyjcwt">
            <w:r>
              <w:t>Dotaz na získání ceny bez uložení záznamu</w:t>
            </w:r>
            <w:r>
              <w:tab/>
              <w:t>6</w:t>
            </w:r>
          </w:hyperlink>
        </w:p>
        <w:p w14:paraId="57ACFB0D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400"/>
            <w:rPr>
              <w:color w:val="000000"/>
              <w:sz w:val="22"/>
              <w:szCs w:val="22"/>
            </w:rPr>
          </w:pPr>
          <w:hyperlink w:anchor="_heading=h.3dy6vkm">
            <w:r>
              <w:t>Dotaz na ceny pro jednotlivé osoby bez uložení záznamu</w:t>
            </w:r>
            <w:r>
              <w:tab/>
              <w:t>7</w:t>
            </w:r>
          </w:hyperlink>
        </w:p>
        <w:p w14:paraId="222811BE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400"/>
            <w:rPr>
              <w:color w:val="000000"/>
              <w:sz w:val="22"/>
              <w:szCs w:val="22"/>
            </w:rPr>
          </w:pPr>
          <w:hyperlink w:anchor="_heading=h.1t3h5sf">
            <w:r>
              <w:t>Uložení záznamu</w:t>
            </w:r>
            <w:r>
              <w:tab/>
              <w:t>8</w:t>
            </w:r>
          </w:hyperlink>
        </w:p>
        <w:p w14:paraId="763D6EB3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400"/>
            <w:rPr>
              <w:color w:val="000000"/>
              <w:sz w:val="22"/>
              <w:szCs w:val="22"/>
            </w:rPr>
          </w:pPr>
          <w:hyperlink w:anchor="_heading=h.4d34og8">
            <w:r>
              <w:t>Aktivace záznamu se statusem „O“ při úhradě pojistného</w:t>
            </w:r>
            <w:r>
              <w:tab/>
              <w:t>10</w:t>
            </w:r>
          </w:hyperlink>
        </w:p>
        <w:p w14:paraId="2DCCD093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400"/>
            <w:rPr>
              <w:color w:val="000000"/>
              <w:sz w:val="22"/>
              <w:szCs w:val="22"/>
            </w:rPr>
          </w:pPr>
          <w:hyperlink w:anchor="_heading=h.2s8eyo1">
            <w:r>
              <w:t>Odeslání emailu</w:t>
            </w:r>
            <w:r>
              <w:tab/>
              <w:t>11</w:t>
            </w:r>
          </w:hyperlink>
        </w:p>
        <w:p w14:paraId="256A6182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400"/>
            <w:rPr>
              <w:color w:val="000000"/>
              <w:sz w:val="22"/>
              <w:szCs w:val="22"/>
            </w:rPr>
          </w:pPr>
          <w:hyperlink w:anchor="_heading=h.26in1rg">
            <w:r>
              <w:t>Získání informací o uložených záznamech</w:t>
            </w:r>
            <w:r>
              <w:tab/>
              <w:t>12</w:t>
            </w:r>
          </w:hyperlink>
        </w:p>
        <w:p w14:paraId="7D2B845A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400"/>
            <w:rPr>
              <w:color w:val="000000"/>
              <w:sz w:val="22"/>
              <w:szCs w:val="22"/>
            </w:rPr>
          </w:pPr>
          <w:hyperlink w:anchor="_heading=h.35nkun2">
            <w:r>
              <w:t>Stornování záznamu</w:t>
            </w:r>
            <w:r>
              <w:tab/>
              <w:t>13</w:t>
            </w:r>
          </w:hyperlink>
        </w:p>
        <w:p w14:paraId="09815F85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1ksv4uv">
            <w:r>
              <w:t>Závěr</w:t>
            </w:r>
            <w:r>
              <w:tab/>
              <w:t>14</w:t>
            </w:r>
          </w:hyperlink>
        </w:p>
        <w:p w14:paraId="433A174E" w14:textId="77777777" w:rsidR="001F038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72"/>
            </w:tabs>
            <w:spacing w:after="100"/>
            <w:ind w:left="200"/>
            <w:rPr>
              <w:color w:val="000000"/>
              <w:sz w:val="22"/>
              <w:szCs w:val="22"/>
            </w:rPr>
          </w:pPr>
          <w:hyperlink w:anchor="_heading=h.2jxsxqh">
            <w:r>
              <w:t>Příloha: Seznam chybových zpráv</w:t>
            </w:r>
            <w:r>
              <w:tab/>
              <w:t>15</w:t>
            </w:r>
          </w:hyperlink>
        </w:p>
        <w:p w14:paraId="269CE8B3" w14:textId="77777777" w:rsidR="001F038B" w:rsidRDefault="00000000">
          <w:r>
            <w:fldChar w:fldCharType="end"/>
          </w:r>
        </w:p>
      </w:sdtContent>
    </w:sdt>
    <w:p w14:paraId="6C97DAF0" w14:textId="77777777" w:rsidR="001F038B" w:rsidRDefault="001F038B">
      <w:pPr>
        <w:sectPr w:rsidR="001F038B">
          <w:headerReference w:type="default" r:id="rId10"/>
          <w:pgSz w:w="11906" w:h="16838"/>
          <w:pgMar w:top="2678" w:right="1512" w:bottom="1913" w:left="1512" w:header="918" w:footer="0" w:gutter="0"/>
          <w:pgNumType w:start="0"/>
          <w:cols w:space="708"/>
          <w:titlePg/>
        </w:sectPr>
      </w:pPr>
    </w:p>
    <w:p w14:paraId="18B72712" w14:textId="77777777" w:rsidR="001F038B" w:rsidRDefault="00000000">
      <w:pPr>
        <w:pStyle w:val="Nadpis2"/>
      </w:pPr>
      <w:bookmarkStart w:id="0" w:name="_heading=h.gjdgxs" w:colFirst="0" w:colLast="0"/>
      <w:bookmarkEnd w:id="0"/>
      <w:r>
        <w:lastRenderedPageBreak/>
        <w:t>Změny a opravy</w:t>
      </w:r>
    </w:p>
    <w:p w14:paraId="57B73D24" w14:textId="77777777" w:rsidR="001F038B" w:rsidRDefault="00000000">
      <w:r>
        <w:t>Verze 2.6 obsahuje</w:t>
      </w:r>
    </w:p>
    <w:p w14:paraId="2BB16A64" w14:textId="77777777" w:rsidR="001F03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Možnost generování potvrzení pro víza (str. 5. odst. 7.)</w:t>
      </w:r>
    </w:p>
    <w:p w14:paraId="504B4FC6" w14:textId="77777777" w:rsidR="001F038B" w:rsidRDefault="00000000">
      <w:r>
        <w:t>Verze 2.7 obsahuje</w:t>
      </w:r>
    </w:p>
    <w:p w14:paraId="744049C6" w14:textId="77777777" w:rsidR="001F038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Rozšíření funkcionality </w:t>
      </w:r>
      <w:proofErr w:type="spellStart"/>
      <w:r>
        <w:t>MailToPay</w:t>
      </w:r>
      <w:proofErr w:type="spellEnd"/>
      <w:r>
        <w:t xml:space="preserve"> a </w:t>
      </w:r>
      <w:proofErr w:type="spellStart"/>
      <w:r>
        <w:t>MerchantUrl</w:t>
      </w:r>
      <w:proofErr w:type="spellEnd"/>
      <w:r>
        <w:br/>
        <w:t>viz popis na str. 8.</w:t>
      </w:r>
      <w:r>
        <w:tab/>
      </w:r>
    </w:p>
    <w:p w14:paraId="615B31E1" w14:textId="77777777" w:rsidR="001F038B" w:rsidRDefault="00000000">
      <w:r>
        <w:t xml:space="preserve">Verze 2.7.1 </w:t>
      </w:r>
    </w:p>
    <w:p w14:paraId="029575CF" w14:textId="77777777" w:rsidR="001F03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Přidáno pojištění </w:t>
      </w:r>
      <w:r>
        <w:rPr>
          <w:b/>
        </w:rPr>
        <w:t>K5A</w:t>
      </w:r>
      <w:r>
        <w:t xml:space="preserve"> a </w:t>
      </w:r>
      <w:r>
        <w:rPr>
          <w:b/>
        </w:rPr>
        <w:t>K5SA</w:t>
      </w:r>
      <w:r>
        <w:t xml:space="preserve"> pro pojištění asistenčních služeb a až </w:t>
      </w:r>
      <w:proofErr w:type="gramStart"/>
      <w:r>
        <w:t>5-ti</w:t>
      </w:r>
      <w:proofErr w:type="gramEnd"/>
      <w:r>
        <w:t xml:space="preserve"> spolucestujících ve vozidle. </w:t>
      </w:r>
    </w:p>
    <w:p w14:paraId="3AD53D59" w14:textId="77777777" w:rsidR="001F03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Přidáno Roční pojištění UNIQA (</w:t>
      </w:r>
      <w:r>
        <w:rPr>
          <w:b/>
        </w:rPr>
        <w:t xml:space="preserve">K3R+ </w:t>
      </w:r>
      <w:r>
        <w:t>a</w:t>
      </w:r>
      <w:r>
        <w:rPr>
          <w:b/>
        </w:rPr>
        <w:t xml:space="preserve"> K5R+</w:t>
      </w:r>
      <w:r>
        <w:t>)</w:t>
      </w:r>
    </w:p>
    <w:p w14:paraId="219F4D30" w14:textId="77777777" w:rsidR="001F038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 </w:t>
      </w:r>
      <w:proofErr w:type="spellStart"/>
      <w:r>
        <w:t>InsuranceOrder</w:t>
      </w:r>
      <w:proofErr w:type="spellEnd"/>
      <w:r>
        <w:t xml:space="preserve"> doplněno volitelné pole </w:t>
      </w:r>
      <w:proofErr w:type="spellStart"/>
      <w:r>
        <w:rPr>
          <w:b/>
        </w:rPr>
        <w:t>Phone</w:t>
      </w:r>
      <w:proofErr w:type="spellEnd"/>
      <w:r>
        <w:t>, pro kontaktní číslo klienta.</w:t>
      </w:r>
    </w:p>
    <w:p w14:paraId="7760EA59" w14:textId="77777777" w:rsidR="001F038B" w:rsidRDefault="00000000">
      <w:r>
        <w:t>Verze 2.8</w:t>
      </w:r>
    </w:p>
    <w:p w14:paraId="5C0B5636" w14:textId="77777777" w:rsidR="001F03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Přidány individuální sazby </w:t>
      </w:r>
      <w:r>
        <w:rPr>
          <w:b/>
        </w:rPr>
        <w:t>IK5, IK5S, IK6, IK6S, IK7, IK7S.</w:t>
      </w:r>
    </w:p>
    <w:p w14:paraId="39F73573" w14:textId="77777777" w:rsidR="001F03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URL pro tisk směřuje je stránku, kde je možné stáhnout důležité dokumenty k obchodnímu případu a tiskopisy pojišťovny.</w:t>
      </w:r>
    </w:p>
    <w:p w14:paraId="5BCA62D4" w14:textId="77777777" w:rsidR="001F038B" w:rsidRDefault="001F038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</w:pPr>
    </w:p>
    <w:p w14:paraId="7E3E47FD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Verze 2.9</w:t>
      </w:r>
    </w:p>
    <w:p w14:paraId="365CA11C" w14:textId="77777777" w:rsidR="001F038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Aktualizace dokumentace a odkazů na služby</w:t>
      </w:r>
    </w:p>
    <w:p w14:paraId="1A9D6DBD" w14:textId="77777777" w:rsidR="001F038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Doplnění připojištění „P“</w:t>
      </w:r>
    </w:p>
    <w:p w14:paraId="2487B8D7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Verze 3</w:t>
      </w:r>
    </w:p>
    <w:p w14:paraId="05CAC708" w14:textId="77777777" w:rsidR="001F038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Aktualizace a oprava chyb</w:t>
      </w:r>
    </w:p>
    <w:p w14:paraId="4F4236DA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Verze 3.1</w:t>
      </w:r>
    </w:p>
    <w:p w14:paraId="3A3F24D5" w14:textId="77777777" w:rsidR="001F038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Doplnění AXA</w:t>
      </w:r>
    </w:p>
    <w:p w14:paraId="61C07F69" w14:textId="4A9309D7" w:rsidR="00542FC0" w:rsidRDefault="00542FC0" w:rsidP="00542FC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Verze 3.2</w:t>
      </w:r>
    </w:p>
    <w:p w14:paraId="7E8C044B" w14:textId="402DDBB1" w:rsidR="00542FC0" w:rsidRDefault="00542FC0" w:rsidP="00542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Doplnění </w:t>
      </w:r>
      <w:r>
        <w:t xml:space="preserve">metody </w:t>
      </w:r>
      <w:proofErr w:type="spellStart"/>
      <w:r w:rsidRPr="00542FC0">
        <w:rPr>
          <w:b/>
          <w:bCs/>
        </w:rPr>
        <w:t>TripCancellation</w:t>
      </w:r>
      <w:proofErr w:type="spellEnd"/>
      <w:r w:rsidRPr="00542FC0">
        <w:t xml:space="preserve"> vyplnění formuláře storna služeb CK</w:t>
      </w:r>
    </w:p>
    <w:p w14:paraId="7C897AF4" w14:textId="253522C5" w:rsidR="00542FC0" w:rsidRDefault="00542FC0" w:rsidP="00542FC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374DED7" w14:textId="77777777" w:rsidR="001F038B" w:rsidRDefault="00000000">
      <w:pPr>
        <w:pStyle w:val="Nadpis2"/>
      </w:pPr>
      <w:bookmarkStart w:id="1" w:name="_heading=h.30j0zll" w:colFirst="0" w:colLast="0"/>
      <w:bookmarkEnd w:id="1"/>
      <w:r>
        <w:t>Úvodní poznámky</w:t>
      </w:r>
    </w:p>
    <w:p w14:paraId="5595A151" w14:textId="77777777" w:rsidR="001F038B" w:rsidRDefault="00000000">
      <w:r>
        <w:t xml:space="preserve">Webová služba WS EVEREST </w:t>
      </w:r>
      <w:proofErr w:type="gramStart"/>
      <w:r>
        <w:t>slouží</w:t>
      </w:r>
      <w:proofErr w:type="gramEnd"/>
      <w:r>
        <w:t xml:space="preserve"> pro online pojištění vybraných pojišťoven a produktů pro partnery společnosti TRAVEL SUPPORT SYSTEMS, nabízející pojištění k prodeji zájezdů a prodeji letenek. Podle typu prodejce se </w:t>
      </w:r>
      <w:proofErr w:type="gramStart"/>
      <w:r>
        <w:t>liší</w:t>
      </w:r>
      <w:proofErr w:type="gramEnd"/>
      <w:r>
        <w:t xml:space="preserve"> i nabízená škála produktů dle tabulky níže.</w:t>
      </w:r>
    </w:p>
    <w:tbl>
      <w:tblPr>
        <w:tblW w:w="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960"/>
      </w:tblGrid>
      <w:tr w:rsidR="00B22352" w:rsidRPr="00B22352" w14:paraId="513DBB3F" w14:textId="77777777" w:rsidTr="00B22352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04AF" w14:textId="77777777" w:rsidR="00B22352" w:rsidRPr="00B22352" w:rsidRDefault="00B22352" w:rsidP="00B223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23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Pojišťovna: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9C52" w14:textId="77777777" w:rsidR="00B22352" w:rsidRPr="00B22352" w:rsidRDefault="00B22352" w:rsidP="00B2235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223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InsId</w:t>
            </w:r>
            <w:proofErr w:type="spellEnd"/>
            <w:r w:rsidRPr="00B223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B22352" w:rsidRPr="00B22352" w14:paraId="6335DA97" w14:textId="77777777" w:rsidTr="00B22352">
        <w:trPr>
          <w:trHeight w:val="29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454856" w14:textId="77777777" w:rsidR="00B22352" w:rsidRPr="00B22352" w:rsidRDefault="00B22352" w:rsidP="00B22352">
            <w:pPr>
              <w:spacing w:before="0" w:after="0" w:line="240" w:lineRule="auto"/>
              <w:rPr>
                <w:rFonts w:eastAsia="Times New Roman" w:cs="Calibri"/>
                <w:color w:val="auto"/>
              </w:rPr>
            </w:pPr>
            <w:r w:rsidRPr="00B22352">
              <w:rPr>
                <w:rFonts w:eastAsia="Times New Roman" w:cs="Calibri"/>
                <w:color w:val="auto"/>
              </w:rPr>
              <w:t>UNIQA pojišťovna, a.s.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ED07" w14:textId="77777777" w:rsidR="00B22352" w:rsidRPr="00B22352" w:rsidRDefault="00B22352" w:rsidP="00B2235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</w:rPr>
            </w:pPr>
            <w:r w:rsidRPr="00B22352">
              <w:rPr>
                <w:rFonts w:ascii="Calibri" w:eastAsia="Calibri" w:hAnsi="Calibri" w:cs="Calibri"/>
                <w:b/>
                <w:bCs/>
                <w:color w:val="auto"/>
                <w:sz w:val="21"/>
                <w:szCs w:val="21"/>
              </w:rPr>
              <w:t>Z</w:t>
            </w:r>
          </w:p>
        </w:tc>
      </w:tr>
      <w:tr w:rsidR="00B22352" w:rsidRPr="00B22352" w14:paraId="3827F4F5" w14:textId="77777777" w:rsidTr="00B22352">
        <w:trPr>
          <w:trHeight w:val="29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0FC3C6" w14:textId="77777777" w:rsidR="00B22352" w:rsidRPr="00B22352" w:rsidRDefault="00B22352" w:rsidP="00B22352">
            <w:pPr>
              <w:spacing w:before="0" w:after="0" w:line="240" w:lineRule="auto"/>
              <w:rPr>
                <w:rFonts w:eastAsia="Times New Roman" w:cs="Calibri"/>
                <w:color w:val="auto"/>
              </w:rPr>
            </w:pPr>
            <w:proofErr w:type="spellStart"/>
            <w:r w:rsidRPr="00B22352">
              <w:rPr>
                <w:rFonts w:eastAsia="Times New Roman" w:cs="Calibri"/>
                <w:color w:val="auto"/>
              </w:rPr>
              <w:t>Generali</w:t>
            </w:r>
            <w:proofErr w:type="spellEnd"/>
            <w:r w:rsidRPr="00B22352">
              <w:rPr>
                <w:rFonts w:eastAsia="Times New Roman" w:cs="Calibri"/>
                <w:color w:val="auto"/>
              </w:rPr>
              <w:t xml:space="preserve"> Česká pojišťovna a.s.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65282" w14:textId="77777777" w:rsidR="00B22352" w:rsidRPr="00B22352" w:rsidRDefault="00B22352" w:rsidP="00B2235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B22352">
              <w:rPr>
                <w:rFonts w:ascii="Calibri" w:eastAsia="Calibri" w:hAnsi="Calibri" w:cs="Calibri"/>
                <w:b/>
                <w:bCs/>
                <w:color w:val="auto"/>
              </w:rPr>
              <w:t>S</w:t>
            </w:r>
          </w:p>
        </w:tc>
      </w:tr>
      <w:tr w:rsidR="00B22352" w:rsidRPr="00B22352" w14:paraId="70B60D0D" w14:textId="77777777" w:rsidTr="00B22352">
        <w:trPr>
          <w:trHeight w:val="30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ED2987" w14:textId="77777777" w:rsidR="00B22352" w:rsidRPr="00B22352" w:rsidRDefault="00B22352" w:rsidP="00B22352">
            <w:pPr>
              <w:spacing w:before="0" w:after="0" w:line="240" w:lineRule="auto"/>
              <w:rPr>
                <w:rFonts w:eastAsia="Times New Roman" w:cs="Calibri"/>
                <w:color w:val="auto"/>
              </w:rPr>
            </w:pPr>
            <w:r w:rsidRPr="00B22352">
              <w:rPr>
                <w:rFonts w:eastAsia="Times New Roman" w:cs="Calibri"/>
                <w:color w:val="auto"/>
              </w:rPr>
              <w:t>INTER PARTNER ASSISTANCE S. 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F07AA" w14:textId="70B420F1" w:rsidR="00B22352" w:rsidRPr="00B22352" w:rsidRDefault="00B22352" w:rsidP="00B2235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</w:rPr>
              <w:t>A</w:t>
            </w:r>
          </w:p>
        </w:tc>
      </w:tr>
    </w:tbl>
    <w:p w14:paraId="4D2C3B5D" w14:textId="77777777" w:rsidR="00B22352" w:rsidRDefault="00B22352"/>
    <w:p w14:paraId="1D59DDF0" w14:textId="77777777" w:rsidR="00B22352" w:rsidRDefault="00000000">
      <w:pPr>
        <w:pStyle w:val="Nadpis3"/>
      </w:pPr>
      <w:r>
        <w:lastRenderedPageBreak/>
        <w:t xml:space="preserve">Pojistné produkty UNIQA </w:t>
      </w:r>
    </w:p>
    <w:p w14:paraId="7D06A412" w14:textId="77777777" w:rsidR="00B22352" w:rsidRDefault="00B22352">
      <w:pPr>
        <w:pStyle w:val="Nadpis3"/>
      </w:pPr>
    </w:p>
    <w:p w14:paraId="653C73A9" w14:textId="1BA3FBFC" w:rsidR="001F038B" w:rsidRDefault="00000000">
      <w:pPr>
        <w:pStyle w:val="Nadpis3"/>
      </w:pPr>
      <w:r>
        <w:t>a GČP</w:t>
      </w:r>
    </w:p>
    <w:tbl>
      <w:tblPr>
        <w:tblStyle w:val="af"/>
        <w:tblW w:w="8333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895"/>
        <w:gridCol w:w="1131"/>
        <w:gridCol w:w="279"/>
        <w:gridCol w:w="2285"/>
        <w:gridCol w:w="1177"/>
        <w:gridCol w:w="1566"/>
      </w:tblGrid>
      <w:tr w:rsidR="001F038B" w14:paraId="64A42C2D" w14:textId="77777777">
        <w:trPr>
          <w:trHeight w:val="267"/>
        </w:trPr>
        <w:tc>
          <w:tcPr>
            <w:tcW w:w="3026" w:type="dxa"/>
            <w:gridSpan w:val="2"/>
            <w:shd w:val="clear" w:color="auto" w:fill="auto"/>
            <w:vAlign w:val="bottom"/>
          </w:tcPr>
          <w:p w14:paraId="5B2DF48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WS pro prodej zájezdů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0D0AF2F4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shd w:val="clear" w:color="auto" w:fill="auto"/>
            <w:vAlign w:val="bottom"/>
          </w:tcPr>
          <w:p w14:paraId="7817438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WS pro prodej letenek</w:t>
            </w:r>
          </w:p>
        </w:tc>
        <w:tc>
          <w:tcPr>
            <w:tcW w:w="1177" w:type="dxa"/>
            <w:shd w:val="clear" w:color="auto" w:fill="auto"/>
            <w:vAlign w:val="bottom"/>
          </w:tcPr>
          <w:p w14:paraId="2F872196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6" w:type="dxa"/>
            <w:shd w:val="clear" w:color="auto" w:fill="auto"/>
            <w:vAlign w:val="bottom"/>
          </w:tcPr>
          <w:p w14:paraId="6E203528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F038B" w14:paraId="34429F5C" w14:textId="77777777">
        <w:trPr>
          <w:trHeight w:val="267"/>
        </w:trPr>
        <w:tc>
          <w:tcPr>
            <w:tcW w:w="1895" w:type="dxa"/>
            <w:shd w:val="clear" w:color="auto" w:fill="auto"/>
            <w:vAlign w:val="bottom"/>
          </w:tcPr>
          <w:p w14:paraId="093FA2E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ticketing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=N)</w:t>
            </w:r>
          </w:p>
        </w:tc>
        <w:tc>
          <w:tcPr>
            <w:tcW w:w="1131" w:type="dxa"/>
            <w:shd w:val="clear" w:color="auto" w:fill="auto"/>
            <w:vAlign w:val="bottom"/>
          </w:tcPr>
          <w:p w14:paraId="69582DC2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9" w:type="dxa"/>
            <w:shd w:val="clear" w:color="auto" w:fill="auto"/>
            <w:vAlign w:val="bottom"/>
          </w:tcPr>
          <w:p w14:paraId="76E0692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shd w:val="clear" w:color="auto" w:fill="auto"/>
            <w:vAlign w:val="bottom"/>
          </w:tcPr>
          <w:p w14:paraId="1A2E084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ticketing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=A)</w:t>
            </w:r>
          </w:p>
        </w:tc>
        <w:tc>
          <w:tcPr>
            <w:tcW w:w="1177" w:type="dxa"/>
            <w:shd w:val="clear" w:color="auto" w:fill="auto"/>
            <w:vAlign w:val="bottom"/>
          </w:tcPr>
          <w:p w14:paraId="73007E35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6" w:type="dxa"/>
            <w:shd w:val="clear" w:color="auto" w:fill="auto"/>
            <w:vAlign w:val="bottom"/>
          </w:tcPr>
          <w:p w14:paraId="74F69F1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F038B" w14:paraId="4B31E973" w14:textId="77777777">
        <w:trPr>
          <w:trHeight w:val="300"/>
        </w:trPr>
        <w:tc>
          <w:tcPr>
            <w:tcW w:w="1895" w:type="dxa"/>
            <w:shd w:val="clear" w:color="auto" w:fill="auto"/>
            <w:vAlign w:val="bottom"/>
          </w:tcPr>
          <w:p w14:paraId="7AE84A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InsProduct</w:t>
            </w:r>
            <w:proofErr w:type="spellEnd"/>
          </w:p>
        </w:tc>
        <w:tc>
          <w:tcPr>
            <w:tcW w:w="1131" w:type="dxa"/>
            <w:shd w:val="clear" w:color="auto" w:fill="auto"/>
            <w:vAlign w:val="bottom"/>
          </w:tcPr>
          <w:p w14:paraId="3C6F1AA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InsType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0D5DC7BE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85" w:type="dxa"/>
            <w:shd w:val="clear" w:color="auto" w:fill="auto"/>
            <w:vAlign w:val="bottom"/>
          </w:tcPr>
          <w:p w14:paraId="61C486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zkratka</w:t>
            </w:r>
          </w:p>
        </w:tc>
        <w:tc>
          <w:tcPr>
            <w:tcW w:w="1177" w:type="dxa"/>
            <w:shd w:val="clear" w:color="auto" w:fill="auto"/>
            <w:vAlign w:val="bottom"/>
          </w:tcPr>
          <w:p w14:paraId="4B65417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InsType</w:t>
            </w:r>
            <w:proofErr w:type="spellEnd"/>
          </w:p>
        </w:tc>
        <w:tc>
          <w:tcPr>
            <w:tcW w:w="1566" w:type="dxa"/>
            <w:shd w:val="clear" w:color="auto" w:fill="auto"/>
            <w:vAlign w:val="bottom"/>
          </w:tcPr>
          <w:p w14:paraId="068C30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InsProduct</w:t>
            </w:r>
            <w:proofErr w:type="spellEnd"/>
          </w:p>
        </w:tc>
      </w:tr>
      <w:tr w:rsidR="001F038B" w14:paraId="6090FE8F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54D5C8A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287E98E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1BBC127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91DE69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</w:t>
            </w: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B248DB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</w:t>
            </w:r>
          </w:p>
        </w:tc>
        <w:tc>
          <w:tcPr>
            <w:tcW w:w="1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345CA0C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K60S100</w:t>
            </w:r>
          </w:p>
        </w:tc>
      </w:tr>
      <w:tr w:rsidR="001F038B" w14:paraId="4F5153A5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35828E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K5+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CB44DF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5C20A0B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AC2D3D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F46AC6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550296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K60S100</w:t>
            </w:r>
          </w:p>
        </w:tc>
      </w:tr>
      <w:tr w:rsidR="001F038B" w14:paraId="47FA3B3B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7E02CB1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4C37002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750D081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FFB6DB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3BACAA9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A18798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S10</w:t>
            </w:r>
          </w:p>
        </w:tc>
      </w:tr>
      <w:tr w:rsidR="001F038B" w14:paraId="384C6182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5BF197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K5S+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F405AD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12EAEDC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9B10AA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77F3030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0C7491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S50</w:t>
            </w:r>
          </w:p>
        </w:tc>
      </w:tr>
      <w:tr w:rsidR="001F038B" w14:paraId="30A5BE68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54583C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K7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36DC608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3F70C81B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4B9873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Rozsah4+Rozsah13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3C84B61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A4ABF9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K60S10</w:t>
            </w:r>
          </w:p>
        </w:tc>
      </w:tr>
      <w:tr w:rsidR="001F038B" w14:paraId="6ACF5FAB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186637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K7+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7BA385B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4B4E302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19AEEB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Rozsah4+Rozsah14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7FC4971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33E4C7B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K60S50</w:t>
            </w:r>
          </w:p>
        </w:tc>
      </w:tr>
      <w:tr w:rsidR="001F038B" w14:paraId="255CAD5C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3096244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K7S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0AFB572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674AF09E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0FDD6D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Rozsah6+Rozsah13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5287A4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CE702A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K60S10</w:t>
            </w:r>
          </w:p>
        </w:tc>
      </w:tr>
      <w:tr w:rsidR="001F038B" w14:paraId="5F7F1272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F73783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K7S+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3BD7AEF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5C613E62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9A315F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Rozsah6+Rozsah14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08E487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D7F16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K60S50</w:t>
            </w:r>
          </w:p>
        </w:tc>
      </w:tr>
      <w:tr w:rsidR="001F038B" w14:paraId="6CB822CB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28F3920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D5S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2336F97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0F0DA7B9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9E814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7779EAE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B35743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K60</w:t>
            </w:r>
          </w:p>
        </w:tc>
      </w:tr>
      <w:tr w:rsidR="001F038B" w14:paraId="42B2FE8E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F1BA42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D5S+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1275674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3D07D30E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703885C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Rozsah6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370AD8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4BF1C7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K60</w:t>
            </w:r>
          </w:p>
        </w:tc>
      </w:tr>
      <w:tr w:rsidR="001F038B" w14:paraId="5516C330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7DC6FD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D5&amp;S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0EBA83C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245E8E36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A827F7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Rozsah10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B5FD30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62F067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K90</w:t>
            </w:r>
          </w:p>
        </w:tc>
      </w:tr>
      <w:tr w:rsidR="001F038B" w14:paraId="10C2B52C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54AF3B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K5&amp;S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0775515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3ABE0225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6651E3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Rozsah11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045A0A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A3079E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K180</w:t>
            </w:r>
          </w:p>
        </w:tc>
      </w:tr>
      <w:tr w:rsidR="001F038B" w14:paraId="5B4C6D10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18AD095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K7&amp;S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414B21F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7A63141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607816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Rozsah12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8FB9FB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829EBE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K365</w:t>
            </w:r>
          </w:p>
        </w:tc>
      </w:tr>
      <w:tr w:rsidR="001F038B" w14:paraId="5E43AD10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1E00DE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D5&amp;S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226D25D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50527423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63E4F4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Rozsah10+Rozsah13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F7484E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41C570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K90S10</w:t>
            </w:r>
          </w:p>
        </w:tc>
      </w:tr>
      <w:tr w:rsidR="001F038B" w14:paraId="3E19D69D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55332E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K5&amp;S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43D3A31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2923F8BB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409D5D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Rozsah11+Rozsah13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85D132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5B5E4D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K180S10</w:t>
            </w:r>
          </w:p>
        </w:tc>
      </w:tr>
      <w:tr w:rsidR="001F038B" w14:paraId="1DDA8433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004B273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K7&amp;S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5E2B5A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shd w:val="clear" w:color="auto" w:fill="auto"/>
            <w:vAlign w:val="bottom"/>
          </w:tcPr>
          <w:p w14:paraId="4043149D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87AAAD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Rozsah12+Rozsah13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4F9ECB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2FA780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K365S10</w:t>
            </w:r>
          </w:p>
        </w:tc>
      </w:tr>
      <w:tr w:rsidR="001F038B" w14:paraId="667D5B33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30E571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STS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383000E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-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249F2E7B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9C6DDA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Rozsah10+Rozsah14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D31452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635BC1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K90S50</w:t>
            </w:r>
          </w:p>
        </w:tc>
      </w:tr>
      <w:tr w:rsidR="001F038B" w14:paraId="7D4A67AB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7220B11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K5A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B37432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shd w:val="clear" w:color="auto" w:fill="auto"/>
            <w:vAlign w:val="bottom"/>
          </w:tcPr>
          <w:p w14:paraId="42173F9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0EFBF1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Rozsah11+Rozsah14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58831F3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3951417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K180S50</w:t>
            </w:r>
          </w:p>
        </w:tc>
      </w:tr>
      <w:tr w:rsidR="001F038B" w14:paraId="3D96EDBC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2A7816B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K5A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5C0C2D3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A30774B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05D54F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Rozsah12+Rozsah14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79022B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F91F5F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K365S50</w:t>
            </w:r>
          </w:p>
        </w:tc>
      </w:tr>
      <w:tr w:rsidR="001F038B" w14:paraId="70840E17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622B24A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K5SA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2C2B09D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t</w:t>
            </w:r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A247244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33405E4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Rozsah15*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76E109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47ED37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2K60S100</w:t>
            </w:r>
          </w:p>
        </w:tc>
      </w:tr>
      <w:tr w:rsidR="001F038B" w14:paraId="36754BD7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151D849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K5SA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28744EA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0F92BB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20DD76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Rozsah17*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80E5E4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A443A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2K60S100</w:t>
            </w:r>
          </w:p>
        </w:tc>
      </w:tr>
      <w:tr w:rsidR="001F038B" w14:paraId="40349171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4CEB358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K3R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767114E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 (EU)</w:t>
            </w:r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B3C60E6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65E363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Rozsah18*+Rozsah13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751B92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5393F0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2K60S10</w:t>
            </w:r>
          </w:p>
        </w:tc>
      </w:tr>
      <w:tr w:rsidR="001F038B" w14:paraId="59D27921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3BBC6CF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K5R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46AD6CE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 (W)</w:t>
            </w:r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63737E8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F6860E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Rozsah18*+Rozsah14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325B2CE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ED76F3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2K60S50</w:t>
            </w:r>
          </w:p>
        </w:tc>
      </w:tr>
      <w:tr w:rsidR="001F038B" w14:paraId="3646F1FE" w14:textId="77777777">
        <w:trPr>
          <w:trHeight w:val="285"/>
        </w:trPr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7A7DD3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FF"/>
            <w:vAlign w:val="bottom"/>
          </w:tcPr>
          <w:p w14:paraId="4824369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T,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0500C5D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9F711C6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6717F1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B249A7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</w:tr>
      <w:tr w:rsidR="001F038B" w14:paraId="2E9176E9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ABE758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IK5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7B007E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t,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72CCBF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C98A2E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Rozsah20*+Rozsah13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76AE8D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17C09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2K60S10</w:t>
            </w:r>
          </w:p>
        </w:tc>
      </w:tr>
      <w:tr w:rsidR="001F038B" w14:paraId="5EB04D2D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D8B964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IK5S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F10B5C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t,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F1B400F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37536F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Rozsah20*+Rozsah14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2CAB8C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61FD80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2K60S50</w:t>
            </w:r>
          </w:p>
        </w:tc>
      </w:tr>
      <w:tr w:rsidR="001F038B" w14:paraId="1398EB61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C8DAB1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IK6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1EA435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t,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2719B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E12F7B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Rozsah18*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28B53C8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</w:t>
            </w:r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4BE10C1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2K60</w:t>
            </w:r>
          </w:p>
        </w:tc>
      </w:tr>
      <w:tr w:rsidR="001F038B" w14:paraId="1FC508A9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C8A9DB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IK6S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CD229A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t,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59515AE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36D938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Rozsah19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DC130F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177FE01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2K365</w:t>
            </w:r>
          </w:p>
        </w:tc>
      </w:tr>
      <w:tr w:rsidR="001F038B" w14:paraId="1963A6D7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4E9EC3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IK7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D19173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t,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C42C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73BB270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Rozsah20*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6DD4599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zs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bottom"/>
          </w:tcPr>
          <w:p w14:paraId="067D8BA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2K60</w:t>
            </w:r>
          </w:p>
        </w:tc>
      </w:tr>
      <w:tr w:rsidR="001F038B" w14:paraId="4EDB2FDD" w14:textId="77777777">
        <w:trPr>
          <w:trHeight w:val="28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F0454C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lastRenderedPageBreak/>
              <w:t>IK7S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4354BD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t, </w:t>
            </w: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zs</w:t>
            </w:r>
            <w:proofErr w:type="spellEnd"/>
          </w:p>
        </w:tc>
        <w:tc>
          <w:tcPr>
            <w:tcW w:w="27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BABEA2D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5D437D1D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17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0123A74B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56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FD58EF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</w:tr>
    </w:tbl>
    <w:p w14:paraId="49C8202E" w14:textId="77777777" w:rsidR="001F038B" w:rsidRDefault="00000000">
      <w:r>
        <w:t>*Sazby s dvojnásobkem krytí LV</w:t>
      </w:r>
    </w:p>
    <w:p w14:paraId="1D8757F5" w14:textId="77777777" w:rsidR="001F038B" w:rsidRDefault="00000000">
      <w:r>
        <w:rPr>
          <w:rFonts w:ascii="Calibri" w:eastAsia="Calibri" w:hAnsi="Calibri" w:cs="Calibri"/>
          <w:color w:val="000000"/>
        </w:rPr>
        <w:t>** Individuální sazby jsou určeny jen pro partnery, kteří mají individuální smlouvu.</w:t>
      </w:r>
    </w:p>
    <w:p w14:paraId="6C462446" w14:textId="77777777" w:rsidR="001F038B" w:rsidRDefault="00000000">
      <w:pPr>
        <w:pStyle w:val="Nadpis3"/>
      </w:pPr>
      <w:r>
        <w:t>Pojistné produkty AXA</w:t>
      </w:r>
    </w:p>
    <w:tbl>
      <w:tblPr>
        <w:tblStyle w:val="af0"/>
        <w:tblW w:w="6374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964"/>
        <w:gridCol w:w="2410"/>
        <w:tblGridChange w:id="2">
          <w:tblGrid>
            <w:gridCol w:w="65"/>
            <w:gridCol w:w="3899"/>
            <w:gridCol w:w="65"/>
            <w:gridCol w:w="2345"/>
            <w:gridCol w:w="65"/>
          </w:tblGrid>
        </w:tblGridChange>
      </w:tblGrid>
      <w:tr w:rsidR="001F038B" w14:paraId="3BBC1236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9EA7C3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Základní sazby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3ABAA9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InsProduct</w:t>
            </w:r>
            <w:proofErr w:type="spellEnd"/>
          </w:p>
        </w:tc>
      </w:tr>
      <w:sdt>
        <w:sdtPr>
          <w:tag w:val="goog_rdk_2"/>
          <w:id w:val="-1085840723"/>
        </w:sdtPr>
        <w:sdtContent>
          <w:tr w:rsidR="001F038B" w14:paraId="20F5D81C" w14:textId="77777777" w:rsidTr="001F038B">
            <w:tblPrEx>
              <w:tblW w:w="6374" w:type="dxa"/>
              <w:tblInd w:w="-70" w:type="dxa"/>
              <w:tblLayout w:type="fixed"/>
              <w:tblLook w:val="0400" w:firstRow="0" w:lastRow="0" w:firstColumn="0" w:lastColumn="0" w:noHBand="0" w:noVBand="1"/>
              <w:tblPrExChange w:id="3" w:author="Adam Větrovský" w:date="2022-09-30T08:43:00Z">
                <w:tblPrEx>
                  <w:tblW w:w="6374" w:type="dxa"/>
                  <w:tblInd w:w="-70" w:type="dxa"/>
                  <w:tblLayout w:type="fixed"/>
                  <w:tblLook w:val="0400" w:firstRow="0" w:lastRow="0" w:firstColumn="0" w:lastColumn="0" w:noHBand="0" w:noVBand="1"/>
                </w:tblPrEx>
              </w:tblPrExChange>
            </w:tblPrEx>
            <w:trPr>
              <w:trHeight w:val="178"/>
              <w:trPrChange w:id="4" w:author="Adam Větrovský" w:date="2022-09-30T08:43:00Z">
                <w:trPr>
                  <w:gridBefore w:val="1"/>
                  <w:trHeight w:val="285"/>
                </w:trPr>
              </w:trPrChange>
            </w:trPr>
            <w:tc>
              <w:tcPr>
                <w:tcW w:w="396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/>
                <w:tcPrChange w:id="5" w:author="Adam Větrovský" w:date="2022-09-30T08:43:00Z">
                  <w:tcPr>
                    <w:tcW w:w="0" w:type="auto"/>
                    <w:gridSpan w:val="2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FFC000"/>
                  </w:tcPr>
                </w:tcPrChange>
              </w:tcPr>
              <w:p w14:paraId="391373AA" w14:textId="77777777" w:rsidR="001F038B" w:rsidRDefault="00000000">
                <w:pPr>
                  <w:spacing w:before="0" w:after="0" w:line="240" w:lineRule="auto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Komplet Evropa (K-E)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/>
                <w:vAlign w:val="bottom"/>
                <w:tcPrChange w:id="6" w:author="Adam Větrovský" w:date="2022-09-30T08:43:00Z">
                  <w:tcPr>
                    <w:tcW w:w="0" w:type="auto"/>
                    <w:gridSpan w:val="2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FFC000"/>
                    <w:vAlign w:val="bottom"/>
                  </w:tcPr>
                </w:tcPrChange>
              </w:tcPr>
              <w:p w14:paraId="3A4916A0" w14:textId="77777777" w:rsidR="001F038B" w:rsidRDefault="00000000">
                <w:pPr>
                  <w:spacing w:before="0" w:after="0" w:line="240" w:lineRule="auto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K</w:t>
                </w:r>
                <w:sdt>
                  <w:sdtPr>
                    <w:tag w:val="goog_rdk_3"/>
                    <w:id w:val="349224030"/>
                  </w:sdtPr>
                  <w:sdtContent>
                    <w:ins w:id="7" w:author="Adam Větrovský" w:date="2022-09-30T09:10:00Z"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-</w:t>
                      </w:r>
                    </w:ins>
                  </w:sdtContent>
                </w:sdt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E</w:t>
                </w:r>
              </w:p>
            </w:tc>
          </w:tr>
        </w:sdtContent>
      </w:sdt>
      <w:tr w:rsidR="001F038B" w14:paraId="3809FE0D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27077C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Komplet celý svět (K-W)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FB0ADD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</w:t>
            </w:r>
            <w:sdt>
              <w:sdtPr>
                <w:tag w:val="goog_rdk_4"/>
                <w:id w:val="-251894425"/>
              </w:sdtPr>
              <w:sdtContent>
                <w:ins w:id="8" w:author="Adam Větrovský" w:date="2022-09-30T09:11:00Z"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ins>
              </w:sdtContent>
            </w:sdt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</w:t>
            </w:r>
          </w:p>
        </w:tc>
      </w:tr>
      <w:tr w:rsidR="001F038B" w14:paraId="50F299F6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26416C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Komplet svět, bez USA a Kanady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4C9E8B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</w:t>
            </w:r>
            <w:sdt>
              <w:sdtPr>
                <w:tag w:val="goog_rdk_5"/>
                <w:id w:val="-2004424324"/>
              </w:sdtPr>
              <w:sdtContent>
                <w:ins w:id="9" w:author="Adam Větrovský" w:date="2022-09-30T09:11:00Z"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ins>
              </w:sdtContent>
            </w:sdt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EW</w:t>
            </w:r>
          </w:p>
        </w:tc>
      </w:tr>
      <w:tr w:rsidR="001F038B" w14:paraId="4C7A277C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60963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Storno sólo SÚ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20%</w:t>
            </w:r>
            <w:proofErr w:type="gram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13B56B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STS</w:t>
            </w:r>
          </w:p>
        </w:tc>
      </w:tr>
      <w:tr w:rsidR="001F038B" w14:paraId="7D2FB5F9" w14:textId="77777777">
        <w:trPr>
          <w:trHeight w:val="285"/>
        </w:trPr>
        <w:tc>
          <w:tcPr>
            <w:tcW w:w="3964" w:type="dxa"/>
            <w:tcBorders>
              <w:bottom w:val="single" w:sz="4" w:space="0" w:color="000000"/>
            </w:tcBorders>
          </w:tcPr>
          <w:p w14:paraId="05498FB3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721A7CB9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F038B" w14:paraId="02C1DEA5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A64F98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Sazby připojištění storna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C5BBC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CancProduct</w:t>
            </w:r>
            <w:proofErr w:type="spellEnd"/>
          </w:p>
        </w:tc>
      </w:tr>
      <w:tr w:rsidR="001F038B" w14:paraId="35C430F6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287248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Storno k CP, SÚ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20%</w:t>
            </w:r>
            <w:proofErr w:type="gram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590240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PSS20</w:t>
            </w:r>
          </w:p>
        </w:tc>
      </w:tr>
      <w:tr w:rsidR="001F038B" w14:paraId="13FD47FC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971B3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Storno k CP, SÚ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0%</w:t>
            </w:r>
            <w:proofErr w:type="gram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9FC029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PSS0</w:t>
            </w:r>
          </w:p>
        </w:tc>
      </w:tr>
      <w:tr w:rsidR="001F038B" w14:paraId="5F325C1D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6BF473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Storno k CP s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karanténou,  SÚ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20%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31B08E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PSKS20</w:t>
            </w:r>
          </w:p>
        </w:tc>
      </w:tr>
      <w:tr w:rsidR="001F038B" w14:paraId="2DD8D54F" w14:textId="77777777">
        <w:trPr>
          <w:trHeight w:val="285"/>
        </w:trPr>
        <w:tc>
          <w:tcPr>
            <w:tcW w:w="3964" w:type="dxa"/>
            <w:tcBorders>
              <w:bottom w:val="single" w:sz="4" w:space="0" w:color="000000"/>
            </w:tcBorders>
          </w:tcPr>
          <w:p w14:paraId="2A04B395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116A15F3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1F038B" w14:paraId="363D0A8E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27BFCD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Další připojištění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9A0508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Název značky = 1/0</w:t>
            </w:r>
          </w:p>
        </w:tc>
      </w:tr>
      <w:tr w:rsidR="001F038B" w14:paraId="653E07FD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ECAAB1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Rizikové sporty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11C84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InsSport</w:t>
            </w:r>
            <w:proofErr w:type="spellEnd"/>
          </w:p>
        </w:tc>
      </w:tr>
      <w:tr w:rsidR="001F038B" w14:paraId="1DD9FC53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7C562D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Drink povolen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A6D4AC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InsDrink</w:t>
            </w:r>
            <w:proofErr w:type="spellEnd"/>
          </w:p>
        </w:tc>
      </w:tr>
      <w:tr w:rsidR="001F038B" w14:paraId="5668E7AE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EB1BB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Připojištění práce a studia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37A505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InsWork</w:t>
            </w:r>
            <w:proofErr w:type="spellEnd"/>
          </w:p>
        </w:tc>
      </w:tr>
      <w:tr w:rsidR="001F038B" w14:paraId="7D93DCFD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18CE26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Chronické onemocnění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4D5EA8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InsChronic</w:t>
            </w:r>
            <w:proofErr w:type="spellEnd"/>
          </w:p>
        </w:tc>
      </w:tr>
      <w:tr w:rsidR="001F038B" w14:paraId="386555DF" w14:textId="77777777">
        <w:trPr>
          <w:trHeight w:val="28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C91D7D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Autoasistence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212056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InsAuto</w:t>
            </w:r>
            <w:proofErr w:type="spellEnd"/>
          </w:p>
        </w:tc>
      </w:tr>
    </w:tbl>
    <w:p w14:paraId="229C1AC3" w14:textId="77777777" w:rsidR="001F038B" w:rsidRDefault="00000000">
      <w:pPr>
        <w:pStyle w:val="Nadpis3"/>
      </w:pPr>
      <w:r>
        <w:t>Příklady volání</w:t>
      </w:r>
    </w:p>
    <w:p w14:paraId="59BB8102" w14:textId="77777777" w:rsidR="001F038B" w:rsidRDefault="001F038B"/>
    <w:p w14:paraId="0950FF39" w14:textId="77777777" w:rsidR="001F038B" w:rsidRDefault="00000000">
      <w:pPr>
        <w:pStyle w:val="Nadpis3"/>
      </w:pPr>
      <w:bookmarkStart w:id="10" w:name="_heading=h.1fob9te" w:colFirst="0" w:colLast="0"/>
      <w:bookmarkEnd w:id="10"/>
      <w:r>
        <w:br w:type="page"/>
      </w:r>
      <w:r>
        <w:lastRenderedPageBreak/>
        <w:t xml:space="preserve">  Typy pojištění a jejich obsah </w:t>
      </w:r>
    </w:p>
    <w:p w14:paraId="035BEADA" w14:textId="77777777" w:rsidR="001F038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UNIQA a.s. – konkrétní ceny produktů a pojistných částek naleznete na adrese: </w:t>
      </w:r>
    </w:p>
    <w:tbl>
      <w:tblPr>
        <w:tblStyle w:val="af1"/>
        <w:tblW w:w="9209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4309"/>
        <w:gridCol w:w="4900"/>
      </w:tblGrid>
      <w:tr w:rsidR="001F038B" w14:paraId="2616C3D4" w14:textId="77777777">
        <w:trPr>
          <w:trHeight w:val="401"/>
        </w:trPr>
        <w:tc>
          <w:tcPr>
            <w:tcW w:w="4309" w:type="dxa"/>
            <w:shd w:val="clear" w:color="auto" w:fill="3366FF"/>
            <w:vAlign w:val="center"/>
          </w:tcPr>
          <w:p w14:paraId="784D690F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 xml:space="preserve">UNIQA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outgoing</w:t>
            </w:r>
            <w:proofErr w:type="spell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12%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3366FF"/>
            <w:vAlign w:val="center"/>
          </w:tcPr>
          <w:p w14:paraId="4CC469AC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Sazby_UNIQAoutgoing_GE_2022_var12.pdf</w:t>
              </w:r>
            </w:hyperlink>
            <w:r>
              <w:t xml:space="preserve"> </w:t>
            </w:r>
          </w:p>
        </w:tc>
      </w:tr>
      <w:tr w:rsidR="001F038B" w14:paraId="243AAA2B" w14:textId="77777777">
        <w:trPr>
          <w:trHeight w:val="386"/>
        </w:trPr>
        <w:tc>
          <w:tcPr>
            <w:tcW w:w="4309" w:type="dxa"/>
            <w:shd w:val="clear" w:color="auto" w:fill="3366FF"/>
            <w:vAlign w:val="center"/>
          </w:tcPr>
          <w:p w14:paraId="52635569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 xml:space="preserve">UNIQA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outgoing</w:t>
            </w:r>
            <w:proofErr w:type="spell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15%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3366FF"/>
            <w:vAlign w:val="center"/>
          </w:tcPr>
          <w:p w14:paraId="47D07C3A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Sazby_UNIQAoutgoing_GE_2022_var15.pdf</w:t>
              </w:r>
            </w:hyperlink>
            <w:r>
              <w:t xml:space="preserve"> </w:t>
            </w:r>
          </w:p>
        </w:tc>
      </w:tr>
      <w:tr w:rsidR="001F038B" w14:paraId="6EDFBA69" w14:textId="77777777">
        <w:trPr>
          <w:trHeight w:val="386"/>
        </w:trPr>
        <w:tc>
          <w:tcPr>
            <w:tcW w:w="4309" w:type="dxa"/>
            <w:shd w:val="clear" w:color="auto" w:fill="3366FF"/>
            <w:vAlign w:val="center"/>
          </w:tcPr>
          <w:p w14:paraId="799EF914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 xml:space="preserve">UNIQA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outgoing</w:t>
            </w:r>
            <w:proofErr w:type="spell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18%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3366FF"/>
            <w:vAlign w:val="center"/>
          </w:tcPr>
          <w:p w14:paraId="62C65CB7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Sazby_UNIQAoutgoing_GE_2022_var18.pdf</w:t>
              </w:r>
            </w:hyperlink>
            <w:r>
              <w:t xml:space="preserve"> </w:t>
            </w:r>
          </w:p>
        </w:tc>
      </w:tr>
      <w:tr w:rsidR="001F038B" w14:paraId="79A95CD7" w14:textId="77777777">
        <w:trPr>
          <w:trHeight w:val="386"/>
        </w:trPr>
        <w:tc>
          <w:tcPr>
            <w:tcW w:w="4309" w:type="dxa"/>
            <w:shd w:val="clear" w:color="auto" w:fill="3366FF"/>
            <w:vAlign w:val="center"/>
          </w:tcPr>
          <w:p w14:paraId="17FF377F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 xml:space="preserve">UNIQA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outgoing</w:t>
            </w:r>
            <w:proofErr w:type="spell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20%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3366FF"/>
            <w:vAlign w:val="center"/>
          </w:tcPr>
          <w:p w14:paraId="3500C599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Sazby_UNIQAoutgoing_GE_2022_var20.pdf</w:t>
              </w:r>
            </w:hyperlink>
            <w:r>
              <w:t xml:space="preserve"> </w:t>
            </w:r>
          </w:p>
        </w:tc>
      </w:tr>
      <w:tr w:rsidR="001F038B" w14:paraId="372DB19F" w14:textId="77777777">
        <w:trPr>
          <w:trHeight w:val="386"/>
        </w:trPr>
        <w:tc>
          <w:tcPr>
            <w:tcW w:w="4309" w:type="dxa"/>
            <w:shd w:val="clear" w:color="auto" w:fill="3366FF"/>
            <w:vAlign w:val="center"/>
          </w:tcPr>
          <w:p w14:paraId="715B9146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 xml:space="preserve">UNIQA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outgoing</w:t>
            </w:r>
            <w:proofErr w:type="spell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25%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3366FF"/>
            <w:vAlign w:val="center"/>
          </w:tcPr>
          <w:p w14:paraId="60E11D4B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Sazby_UNIQAoutgoing_GE_2022_var25.pdf</w:t>
              </w:r>
            </w:hyperlink>
          </w:p>
        </w:tc>
      </w:tr>
      <w:tr w:rsidR="001F038B" w14:paraId="0D05DB8E" w14:textId="77777777">
        <w:trPr>
          <w:trHeight w:val="401"/>
        </w:trPr>
        <w:tc>
          <w:tcPr>
            <w:tcW w:w="4309" w:type="dxa"/>
            <w:shd w:val="clear" w:color="auto" w:fill="67706A"/>
            <w:vAlign w:val="center"/>
          </w:tcPr>
          <w:p w14:paraId="6F03DF66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UNIQA s vozidlem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12%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67706A"/>
            <w:vAlign w:val="center"/>
          </w:tcPr>
          <w:p w14:paraId="029E4691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Sazby_UNIQAsvozidlem_GE_2022_var12.pdf</w:t>
              </w:r>
            </w:hyperlink>
          </w:p>
        </w:tc>
      </w:tr>
      <w:tr w:rsidR="001F038B" w14:paraId="5C7D9B10" w14:textId="77777777">
        <w:trPr>
          <w:trHeight w:val="386"/>
        </w:trPr>
        <w:tc>
          <w:tcPr>
            <w:tcW w:w="4309" w:type="dxa"/>
            <w:shd w:val="clear" w:color="auto" w:fill="67706A"/>
            <w:vAlign w:val="center"/>
          </w:tcPr>
          <w:p w14:paraId="34C496E1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UNIQA s vozidlem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15%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67706A"/>
            <w:vAlign w:val="center"/>
          </w:tcPr>
          <w:p w14:paraId="74DCFA5C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Sazby_UNIQAsvozidlem_GE_2022_var15.pdf</w:t>
              </w:r>
            </w:hyperlink>
            <w:r>
              <w:t xml:space="preserve"> </w:t>
            </w:r>
          </w:p>
        </w:tc>
      </w:tr>
      <w:tr w:rsidR="001F038B" w14:paraId="697D2126" w14:textId="77777777">
        <w:trPr>
          <w:trHeight w:val="386"/>
        </w:trPr>
        <w:tc>
          <w:tcPr>
            <w:tcW w:w="4309" w:type="dxa"/>
            <w:shd w:val="clear" w:color="auto" w:fill="67706A"/>
            <w:vAlign w:val="center"/>
          </w:tcPr>
          <w:p w14:paraId="59B28BCE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UNIQA s vozidlem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18%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67706A"/>
            <w:vAlign w:val="center"/>
          </w:tcPr>
          <w:p w14:paraId="31AA3341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Sazby_UNIQAsvozidlem_GE_2022_var18.pdf</w:t>
              </w:r>
            </w:hyperlink>
            <w:r>
              <w:t xml:space="preserve"> </w:t>
            </w:r>
          </w:p>
        </w:tc>
      </w:tr>
      <w:tr w:rsidR="001F038B" w14:paraId="25C0BB2B" w14:textId="77777777">
        <w:trPr>
          <w:trHeight w:val="386"/>
        </w:trPr>
        <w:tc>
          <w:tcPr>
            <w:tcW w:w="4309" w:type="dxa"/>
            <w:shd w:val="clear" w:color="auto" w:fill="67706A"/>
            <w:vAlign w:val="center"/>
          </w:tcPr>
          <w:p w14:paraId="006D9529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UNIQA s vozidlem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20%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67706A"/>
            <w:vAlign w:val="center"/>
          </w:tcPr>
          <w:p w14:paraId="06FFFE05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Sazby_UNIQAsvozidlem_GE_2022_var20.pdf</w:t>
              </w:r>
            </w:hyperlink>
            <w:r>
              <w:t xml:space="preserve"> </w:t>
            </w:r>
          </w:p>
        </w:tc>
      </w:tr>
      <w:tr w:rsidR="001F038B" w14:paraId="5230C563" w14:textId="77777777">
        <w:trPr>
          <w:trHeight w:val="386"/>
        </w:trPr>
        <w:tc>
          <w:tcPr>
            <w:tcW w:w="4309" w:type="dxa"/>
            <w:shd w:val="clear" w:color="auto" w:fill="67706A"/>
            <w:vAlign w:val="center"/>
          </w:tcPr>
          <w:p w14:paraId="6DD92C2F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FFFFFF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UNIQA s vozidlem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v </w:t>
            </w:r>
            <w:proofErr w:type="gramStart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>GE - provize</w:t>
            </w:r>
            <w:proofErr w:type="gramEnd"/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15"/>
                <w:szCs w:val="15"/>
              </w:rPr>
              <w:t>25%</w:t>
            </w:r>
            <w:r>
              <w:rPr>
                <w:rFonts w:ascii="Verdana" w:eastAsia="Verdana" w:hAnsi="Verdana" w:cs="Verdana"/>
                <w:color w:val="FFFFFF"/>
                <w:sz w:val="15"/>
                <w:szCs w:val="15"/>
              </w:rPr>
              <w:t xml:space="preserve"> </w:t>
            </w:r>
          </w:p>
        </w:tc>
        <w:tc>
          <w:tcPr>
            <w:tcW w:w="4900" w:type="dxa"/>
            <w:shd w:val="clear" w:color="auto" w:fill="67706A"/>
            <w:vAlign w:val="center"/>
          </w:tcPr>
          <w:p w14:paraId="3F80FB2D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rFonts w:ascii="Verdana" w:eastAsia="Verdana" w:hAnsi="Verdana" w:cs="Verdana"/>
                  <w:color w:val="FFFFFF"/>
                  <w:sz w:val="15"/>
                  <w:szCs w:val="15"/>
                  <w:u w:val="single"/>
                </w:rPr>
                <w:t>Sazby_UNIQAsvozidlem_GE_2022_var25.pdf</w:t>
              </w:r>
            </w:hyperlink>
            <w:r>
              <w:t xml:space="preserve"> </w:t>
            </w:r>
          </w:p>
        </w:tc>
      </w:tr>
    </w:tbl>
    <w:p w14:paraId="34115137" w14:textId="77777777" w:rsidR="001F038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(prodejní ceny mohou být v závislosti na výši provize odlišné)</w:t>
      </w:r>
    </w:p>
    <w:p w14:paraId="17657430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</w:pPr>
      <w:r>
        <w:t xml:space="preserve">Všeobecné pojistné podmínky: </w:t>
      </w:r>
    </w:p>
    <w:p w14:paraId="2A271AAC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</w:pPr>
      <w:hyperlink r:id="rId21">
        <w:r>
          <w:rPr>
            <w:rFonts w:ascii="Arimo" w:eastAsia="Arimo" w:hAnsi="Arimo" w:cs="Arimo"/>
            <w:color w:val="646464"/>
            <w:u w:val="single"/>
          </w:rPr>
          <w:t>VPP pro cestovní pojištění UCZ/Ces/20</w:t>
        </w:r>
      </w:hyperlink>
    </w:p>
    <w:p w14:paraId="39370C08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</w:pPr>
      <w:hyperlink r:id="rId22">
        <w:r>
          <w:rPr>
            <w:rFonts w:ascii="Arimo" w:eastAsia="Arimo" w:hAnsi="Arimo" w:cs="Arimo"/>
            <w:color w:val="646464"/>
            <w:u w:val="single"/>
          </w:rPr>
          <w:t>Doplňkové pojistné podmínky DPP/Ces/A/20</w:t>
        </w:r>
      </w:hyperlink>
    </w:p>
    <w:p w14:paraId="0FD556B1" w14:textId="77777777" w:rsidR="001F038B" w:rsidRDefault="001F038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mo" w:eastAsia="Arimo" w:hAnsi="Arimo" w:cs="Arimo"/>
          <w:color w:val="646464"/>
          <w:u w:val="single"/>
        </w:rPr>
      </w:pPr>
    </w:p>
    <w:p w14:paraId="066B783B" w14:textId="77777777" w:rsidR="001F038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ČESKÁ POJIŠTOVNA a.s. konkrétní ceny a pojistné částky naleznete na adrese: </w:t>
      </w:r>
    </w:p>
    <w:tbl>
      <w:tblPr>
        <w:tblStyle w:val="af2"/>
        <w:tblW w:w="9209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313"/>
        <w:gridCol w:w="4896"/>
      </w:tblGrid>
      <w:tr w:rsidR="001F038B" w14:paraId="0CA8EBB5" w14:textId="77777777">
        <w:trPr>
          <w:trHeight w:val="315"/>
        </w:trPr>
        <w:tc>
          <w:tcPr>
            <w:tcW w:w="4313" w:type="dxa"/>
            <w:shd w:val="clear" w:color="auto" w:fill="CC99CC"/>
            <w:vAlign w:val="center"/>
          </w:tcPr>
          <w:p w14:paraId="63F01E30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sz w:val="15"/>
                <w:szCs w:val="15"/>
              </w:rPr>
              <w:t>CPOJ</w:t>
            </w:r>
            <w:r>
              <w:rPr>
                <w:rFonts w:ascii="Verdana" w:eastAsia="Verdana" w:hAnsi="Verdana" w:cs="Verdana"/>
                <w:sz w:val="15"/>
                <w:szCs w:val="15"/>
              </w:rPr>
              <w:t xml:space="preserve"> k pobytům </w:t>
            </w:r>
          </w:p>
        </w:tc>
        <w:tc>
          <w:tcPr>
            <w:tcW w:w="4896" w:type="dxa"/>
            <w:shd w:val="clear" w:color="auto" w:fill="CC99CC"/>
            <w:vAlign w:val="center"/>
          </w:tcPr>
          <w:p w14:paraId="0DC2FE78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hyperlink r:id="rId23">
              <w:r>
                <w:rPr>
                  <w:rFonts w:ascii="Verdana" w:eastAsia="Verdana" w:hAnsi="Verdana" w:cs="Verdana"/>
                  <w:color w:val="0000FF"/>
                  <w:sz w:val="15"/>
                  <w:szCs w:val="15"/>
                  <w:u w:val="single"/>
                </w:rPr>
                <w:t>Sazby_CPOJ_GE_pobyty_2021.pdf</w:t>
              </w:r>
            </w:hyperlink>
            <w:r>
              <w:rPr>
                <w:rFonts w:ascii="Verdana" w:eastAsia="Verdana" w:hAnsi="Verdana" w:cs="Verdana"/>
                <w:sz w:val="15"/>
                <w:szCs w:val="15"/>
              </w:rPr>
              <w:t xml:space="preserve"> (171 k)</w:t>
            </w:r>
          </w:p>
        </w:tc>
      </w:tr>
      <w:tr w:rsidR="001F038B" w14:paraId="4E82EB9B" w14:textId="77777777">
        <w:trPr>
          <w:trHeight w:val="315"/>
        </w:trPr>
        <w:tc>
          <w:tcPr>
            <w:tcW w:w="4313" w:type="dxa"/>
            <w:shd w:val="clear" w:color="auto" w:fill="CC99CC"/>
            <w:vAlign w:val="center"/>
          </w:tcPr>
          <w:p w14:paraId="47673560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 xml:space="preserve">Sazby </w:t>
            </w:r>
            <w:r>
              <w:rPr>
                <w:rFonts w:ascii="Verdana" w:eastAsia="Verdana" w:hAnsi="Verdana" w:cs="Verdana"/>
                <w:b/>
                <w:sz w:val="15"/>
                <w:szCs w:val="15"/>
              </w:rPr>
              <w:t>CPOJ</w:t>
            </w:r>
            <w:r>
              <w:rPr>
                <w:rFonts w:ascii="Verdana" w:eastAsia="Verdana" w:hAnsi="Verdana" w:cs="Verdana"/>
                <w:sz w:val="15"/>
                <w:szCs w:val="15"/>
              </w:rPr>
              <w:t xml:space="preserve"> k </w:t>
            </w:r>
            <w:proofErr w:type="gramStart"/>
            <w:r>
              <w:rPr>
                <w:rFonts w:ascii="Verdana" w:eastAsia="Verdana" w:hAnsi="Verdana" w:cs="Verdana"/>
                <w:sz w:val="15"/>
                <w:szCs w:val="15"/>
              </w:rPr>
              <w:t>letenkám - základní</w:t>
            </w:r>
            <w:proofErr w:type="gramEnd"/>
            <w:r>
              <w:rPr>
                <w:rFonts w:ascii="Verdana" w:eastAsia="Verdana" w:hAnsi="Verdana" w:cs="Verdana"/>
                <w:sz w:val="15"/>
                <w:szCs w:val="15"/>
              </w:rPr>
              <w:t xml:space="preserve"> limity </w:t>
            </w:r>
          </w:p>
        </w:tc>
        <w:tc>
          <w:tcPr>
            <w:tcW w:w="4896" w:type="dxa"/>
            <w:shd w:val="clear" w:color="auto" w:fill="CC99CC"/>
            <w:vAlign w:val="center"/>
          </w:tcPr>
          <w:p w14:paraId="5D778DAC" w14:textId="77777777" w:rsidR="001F03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hyperlink r:id="rId24">
              <w:r>
                <w:rPr>
                  <w:rFonts w:ascii="Verdana" w:eastAsia="Verdana" w:hAnsi="Verdana" w:cs="Verdana"/>
                  <w:color w:val="0000FF"/>
                  <w:sz w:val="15"/>
                  <w:szCs w:val="15"/>
                  <w:u w:val="single"/>
                </w:rPr>
                <w:t>Sazby_CPOJ_GE_letenky_2020.pdf</w:t>
              </w:r>
            </w:hyperlink>
            <w:r>
              <w:rPr>
                <w:rFonts w:ascii="Verdana" w:eastAsia="Verdana" w:hAnsi="Verdana" w:cs="Verdana"/>
                <w:sz w:val="15"/>
                <w:szCs w:val="15"/>
              </w:rPr>
              <w:t xml:space="preserve"> (163 k)</w:t>
            </w:r>
          </w:p>
        </w:tc>
      </w:tr>
    </w:tbl>
    <w:p w14:paraId="0F957746" w14:textId="77777777" w:rsidR="001F038B" w:rsidRDefault="00000000">
      <w:pPr>
        <w:ind w:firstLine="720"/>
      </w:pPr>
      <w:r>
        <w:t xml:space="preserve">  </w:t>
      </w:r>
      <w:hyperlink r:id="rId25" w:anchor="_blank">
        <w:r>
          <w:rPr>
            <w:color w:val="0000FF"/>
            <w:u w:val="single"/>
          </w:rPr>
          <w:t>Souhrn pojistných podmínek a dokumentů k pojištění</w:t>
        </w:r>
      </w:hyperlink>
    </w:p>
    <w:p w14:paraId="740D635C" w14:textId="77777777" w:rsidR="001F038B" w:rsidRDefault="00000000">
      <w:pPr>
        <w:ind w:firstLine="720"/>
      </w:pPr>
      <w:r>
        <w:t xml:space="preserve">  </w:t>
      </w:r>
      <w:hyperlink r:id="rId26" w:anchor="_blank">
        <w:r>
          <w:rPr>
            <w:color w:val="0000FF"/>
            <w:u w:val="single"/>
          </w:rPr>
          <w:t xml:space="preserve">Smluvní ujednání </w:t>
        </w:r>
        <w:proofErr w:type="gramStart"/>
        <w:r>
          <w:rPr>
            <w:color w:val="0000FF"/>
            <w:u w:val="single"/>
          </w:rPr>
          <w:t>TURISTA - TRAVEL</w:t>
        </w:r>
        <w:proofErr w:type="gramEnd"/>
        <w:r>
          <w:rPr>
            <w:color w:val="0000FF"/>
            <w:u w:val="single"/>
          </w:rPr>
          <w:t xml:space="preserve"> SUPPORT SYSTEMS</w:t>
        </w:r>
      </w:hyperlink>
    </w:p>
    <w:p w14:paraId="40A9C3B2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 xml:space="preserve">  </w:t>
      </w:r>
      <w:hyperlink r:id="rId27" w:anchor="_blank">
        <w:r>
          <w:rPr>
            <w:color w:val="0000FF"/>
            <w:u w:val="single"/>
          </w:rPr>
          <w:t xml:space="preserve">Smluvní ujednání </w:t>
        </w:r>
        <w:proofErr w:type="gramStart"/>
        <w:r>
          <w:rPr>
            <w:color w:val="0000FF"/>
            <w:u w:val="single"/>
          </w:rPr>
          <w:t>TURISTA - Pojištění</w:t>
        </w:r>
        <w:proofErr w:type="gramEnd"/>
        <w:r>
          <w:rPr>
            <w:color w:val="0000FF"/>
            <w:u w:val="single"/>
          </w:rPr>
          <w:t xml:space="preserve"> přerušení cesty</w:t>
        </w:r>
      </w:hyperlink>
    </w:p>
    <w:p w14:paraId="4BC5667E" w14:textId="77777777" w:rsidR="001F038B" w:rsidRDefault="00000000">
      <w:r>
        <w:t>Další tiskopisy pojišťoven naleznete na https://www.travsupsys.cz/support_pojistovny.php</w:t>
      </w:r>
      <w:r>
        <w:br w:type="page"/>
      </w:r>
    </w:p>
    <w:p w14:paraId="6EF9E003" w14:textId="77777777" w:rsidR="001F038B" w:rsidRDefault="00000000">
      <w:pPr>
        <w:pStyle w:val="Nadpis2"/>
      </w:pPr>
      <w:bookmarkStart w:id="11" w:name="_heading=h.3znysh7" w:colFirst="0" w:colLast="0"/>
      <w:bookmarkEnd w:id="11"/>
      <w:r>
        <w:lastRenderedPageBreak/>
        <w:t>Způsob použití rozhraní</w:t>
      </w:r>
    </w:p>
    <w:p w14:paraId="0313D70B" w14:textId="77777777" w:rsidR="001F038B" w:rsidRDefault="00000000">
      <w:r>
        <w:t>Rozhraní je navrženo tak, aby bylo možno na základě několika vstupních dat, které jsou</w:t>
      </w:r>
    </w:p>
    <w:p w14:paraId="2B2D6F87" w14:textId="77777777" w:rsidR="001F038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Termín;</w:t>
      </w:r>
    </w:p>
    <w:p w14:paraId="091C602C" w14:textId="77777777" w:rsidR="001F038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Typ pojištění (turistická cesta, rekreační sporty);</w:t>
      </w:r>
    </w:p>
    <w:p w14:paraId="20A21F19" w14:textId="77777777" w:rsidR="001F038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Destinace (konkrétní stát nebo riziková oblast). Je-li odeslán stát, systém rozhodne a zařadí stát do rizikové oblasti, pokud je odeslána riziková oblast, za správné zařazení zodpovídá uživatel;</w:t>
      </w:r>
    </w:p>
    <w:p w14:paraId="068FD4E2" w14:textId="77777777" w:rsidR="001F038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Rozsah pojištění storna;</w:t>
      </w:r>
    </w:p>
    <w:p w14:paraId="56E68A90" w14:textId="77777777" w:rsidR="001F038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Typ prodeje (prodej letenek nebo zájezdů);</w:t>
      </w:r>
    </w:p>
    <w:p w14:paraId="655E9372" w14:textId="77777777" w:rsidR="001F038B" w:rsidRDefault="00000000">
      <w:r>
        <w:t>Určit vhodné pojistné produkty a jejich ceny.</w:t>
      </w:r>
    </w:p>
    <w:p w14:paraId="784B7425" w14:textId="77777777" w:rsidR="001F038B" w:rsidRDefault="00000000">
      <w:r>
        <w:t>V případě rozšíření základních vstupních dat o osobní data o pojištěných osobách, umožňuje rozhraní vkládat do systému provozovatele kompletní ucelené záznamy.</w:t>
      </w:r>
    </w:p>
    <w:p w14:paraId="01B3B9B0" w14:textId="77777777" w:rsidR="001F038B" w:rsidRDefault="00000000">
      <w:r>
        <w:t>Uložené záznamy je možné tisknout do formulářů podle jejich stavu, případně je odesílat klientovi e-mailem.</w:t>
      </w:r>
    </w:p>
    <w:p w14:paraId="66E74D5B" w14:textId="77777777" w:rsidR="001F038B" w:rsidRDefault="00000000">
      <w:r>
        <w:t>Poskytnout možnost úhrady pomocí platební brány provozovatele.</w:t>
      </w:r>
    </w:p>
    <w:p w14:paraId="528F93A5" w14:textId="77777777" w:rsidR="001F038B" w:rsidRDefault="001F038B"/>
    <w:p w14:paraId="69200DE3" w14:textId="77777777" w:rsidR="001F038B" w:rsidRDefault="00000000">
      <w:r>
        <w:t xml:space="preserve"> Všechny tyto aktivity demonstruje sekvenční diagram: </w:t>
      </w:r>
      <w:r>
        <w:rPr>
          <w:noProof/>
        </w:rPr>
        <w:drawing>
          <wp:inline distT="0" distB="0" distL="114300" distR="114300" wp14:anchorId="0842D037" wp14:editId="063A7E9D">
            <wp:extent cx="5806440" cy="412686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126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19B5A" w14:textId="77777777" w:rsidR="001F038B" w:rsidRDefault="00000000">
      <w:r>
        <w:br w:type="page"/>
      </w:r>
    </w:p>
    <w:p w14:paraId="57719606" w14:textId="77777777" w:rsidR="001F038B" w:rsidRDefault="00000000">
      <w:pPr>
        <w:pStyle w:val="Nadpis2"/>
      </w:pPr>
      <w:bookmarkStart w:id="12" w:name="_heading=h.2et92p0" w:colFirst="0" w:colLast="0"/>
      <w:bookmarkEnd w:id="12"/>
      <w:r>
        <w:lastRenderedPageBreak/>
        <w:t>Způsob volání služby</w:t>
      </w:r>
    </w:p>
    <w:p w14:paraId="3B954536" w14:textId="77777777" w:rsidR="001F03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Pro použití služby je nutno získat </w:t>
      </w:r>
      <w:proofErr w:type="spellStart"/>
      <w:r>
        <w:rPr>
          <w:b/>
        </w:rPr>
        <w:t>UserKey</w:t>
      </w:r>
      <w:proofErr w:type="spellEnd"/>
      <w:r>
        <w:t>, který obdržíte po registraci služby</w:t>
      </w:r>
      <w:r>
        <w:rPr>
          <w:b/>
        </w:rPr>
        <w:t xml:space="preserve">. </w:t>
      </w:r>
      <w:r>
        <w:t xml:space="preserve">Najdete jej také v </w:t>
      </w:r>
      <w:r>
        <w:rPr>
          <w:b/>
        </w:rPr>
        <w:t xml:space="preserve">Profilu </w:t>
      </w:r>
      <w:proofErr w:type="gramStart"/>
      <w:r>
        <w:rPr>
          <w:b/>
        </w:rPr>
        <w:t>uživatele</w:t>
      </w:r>
      <w:r>
        <w:t xml:space="preserve"> &gt;</w:t>
      </w:r>
      <w:proofErr w:type="gramEnd"/>
      <w:r>
        <w:t xml:space="preserve"> </w:t>
      </w:r>
      <w:proofErr w:type="spellStart"/>
      <w:r>
        <w:rPr>
          <w:b/>
        </w:rPr>
        <w:t>UserKey</w:t>
      </w:r>
      <w:proofErr w:type="spellEnd"/>
      <w:r>
        <w:rPr>
          <w:b/>
        </w:rPr>
        <w:t xml:space="preserve">, </w:t>
      </w:r>
      <w:r>
        <w:t>v případě že používáte office systém</w:t>
      </w:r>
      <w:r>
        <w:rPr>
          <w:b/>
        </w:rPr>
        <w:t xml:space="preserve"> Everest 2003.</w:t>
      </w:r>
      <w:r>
        <w:t xml:space="preserve"> Tento se používá v </w:t>
      </w:r>
      <w:proofErr w:type="spellStart"/>
      <w:r>
        <w:t>requestech</w:t>
      </w:r>
      <w:proofErr w:type="spellEnd"/>
      <w:r>
        <w:t xml:space="preserve"> za účelem autorizace uživatele.  Pro vlastní testování používejte demo </w:t>
      </w:r>
      <w:proofErr w:type="spellStart"/>
      <w:r>
        <w:rPr>
          <w:b/>
        </w:rPr>
        <w:t>UserKey</w:t>
      </w:r>
      <w:proofErr w:type="spellEnd"/>
      <w:r>
        <w:t xml:space="preserve">, který naleznete v </w:t>
      </w:r>
      <w:hyperlink r:id="rId29">
        <w:r>
          <w:rPr>
            <w:color w:val="646464"/>
            <w:u w:val="single"/>
          </w:rPr>
          <w:t>testeru</w:t>
        </w:r>
      </w:hyperlink>
      <w:r>
        <w:t>.</w:t>
      </w:r>
    </w:p>
    <w:p w14:paraId="688D0B12" w14:textId="77777777" w:rsidR="001F03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WS je navržen flexibilně tak, že je možné realizovat datové přenosy v XML nebo JSON formátu. Dotazy (</w:t>
      </w:r>
      <w:proofErr w:type="spellStart"/>
      <w:r>
        <w:t>requesty</w:t>
      </w:r>
      <w:proofErr w:type="spellEnd"/>
      <w:r>
        <w:t xml:space="preserve">) zasílejte metodou POST v proměnné pojmenované </w:t>
      </w:r>
      <w:proofErr w:type="spellStart"/>
      <w:proofErr w:type="gramStart"/>
      <w:r>
        <w:rPr>
          <w:b/>
        </w:rPr>
        <w:t>xml</w:t>
      </w:r>
      <w:proofErr w:type="spellEnd"/>
      <w:proofErr w:type="gramEnd"/>
      <w:r>
        <w:rPr>
          <w:b/>
        </w:rPr>
        <w:t xml:space="preserve"> </w:t>
      </w:r>
      <w:r>
        <w:t xml:space="preserve">pokud chcete využívat syntaxi XML. V případě, že budete chtít využívat formát JSON, POST proměnnou pojmenujte </w:t>
      </w:r>
      <w:proofErr w:type="spellStart"/>
      <w:r>
        <w:rPr>
          <w:b/>
        </w:rPr>
        <w:t>json</w:t>
      </w:r>
      <w:proofErr w:type="spellEnd"/>
      <w:r>
        <w:t xml:space="preserve">. API rozhraní pro datovou komunikaci je dostupné na </w:t>
      </w:r>
      <w:proofErr w:type="gramStart"/>
      <w:r>
        <w:t xml:space="preserve">adrese: </w:t>
      </w:r>
      <w:r>
        <w:rPr>
          <w:b/>
        </w:rPr>
        <w:t xml:space="preserve"> https://ws.everest2003.cz/ws.php</w:t>
      </w:r>
      <w:proofErr w:type="gramEnd"/>
      <w:r>
        <w:rPr>
          <w:b/>
        </w:rPr>
        <w:t xml:space="preserve"> </w:t>
      </w:r>
    </w:p>
    <w:p w14:paraId="05EEA54F" w14:textId="77777777" w:rsidR="001F03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Záznamy lze sdružovat do objednávek pomocí skupinového identifikátoru</w:t>
      </w:r>
      <w:r>
        <w:rPr>
          <w:b/>
        </w:rPr>
        <w:t xml:space="preserve"> </w:t>
      </w:r>
      <w:proofErr w:type="spellStart"/>
      <w:r>
        <w:rPr>
          <w:b/>
        </w:rPr>
        <w:t>OrderId</w:t>
      </w:r>
      <w:proofErr w:type="spellEnd"/>
      <w:r>
        <w:t xml:space="preserve">. To umožnuje provádět operace pro více návrhů/smluv jedním </w:t>
      </w:r>
      <w:proofErr w:type="spellStart"/>
      <w:r>
        <w:t>requestem</w:t>
      </w:r>
      <w:proofErr w:type="spellEnd"/>
      <w:r>
        <w:t xml:space="preserve"> (mazání, aktivace, odesílání mailu a vypsání podrobností).</w:t>
      </w:r>
    </w:p>
    <w:p w14:paraId="2F486D2A" w14:textId="77777777" w:rsidR="001F03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V odpovědi (response) na </w:t>
      </w:r>
      <w:proofErr w:type="spellStart"/>
      <w:r>
        <w:rPr>
          <w:b/>
        </w:rPr>
        <w:t>InsuranceOrder</w:t>
      </w:r>
      <w:proofErr w:type="spellEnd"/>
      <w:r>
        <w:t xml:space="preserve"> obdržíte také jedinečný </w:t>
      </w:r>
      <w:proofErr w:type="spellStart"/>
      <w:r>
        <w:rPr>
          <w:b/>
        </w:rPr>
        <w:t>AccessKey</w:t>
      </w:r>
      <w:proofErr w:type="spellEnd"/>
      <w:r>
        <w:rPr>
          <w:b/>
        </w:rPr>
        <w:t xml:space="preserve">. </w:t>
      </w:r>
      <w:r>
        <w:t>Tento je nutné uchovat pro pozdější operace se záznamem.</w:t>
      </w:r>
    </w:p>
    <w:p w14:paraId="0890B735" w14:textId="77777777" w:rsidR="001F03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Při vložení záznamu o pojištěných osobách bez aktivace (bez úhrady pojistného), tedy se statusem </w:t>
      </w:r>
      <w:r>
        <w:rPr>
          <w:b/>
        </w:rPr>
        <w:t xml:space="preserve">O </w:t>
      </w:r>
      <w:r>
        <w:t xml:space="preserve">a </w:t>
      </w:r>
      <w:proofErr w:type="spellStart"/>
      <w:r>
        <w:t>a</w:t>
      </w:r>
      <w:proofErr w:type="spellEnd"/>
      <w:r>
        <w:t xml:space="preserve"> příslušným </w:t>
      </w:r>
      <w:proofErr w:type="spellStart"/>
      <w:r>
        <w:rPr>
          <w:b/>
        </w:rPr>
        <w:t>AccessKey</w:t>
      </w:r>
      <w:proofErr w:type="spellEnd"/>
      <w:r>
        <w:rPr>
          <w:b/>
        </w:rPr>
        <w:t xml:space="preserve">, </w:t>
      </w:r>
      <w:r>
        <w:t xml:space="preserve">lze stáhnou informaci o nabízeném rozsahu pojištění ve formátu PDF na adrese: </w:t>
      </w:r>
      <w:r>
        <w:rPr>
          <w:b/>
        </w:rPr>
        <w:t>https://ws.everest2003.cz/tisk.php?accesskey={AccessKey}</w:t>
      </w:r>
    </w:p>
    <w:p w14:paraId="32D122A7" w14:textId="77777777" w:rsidR="001F03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Při vložení záznamu o pojištěných osobách s aktivací (pojistné bylo uživateli uhrazeno), tedy se statusem </w:t>
      </w:r>
      <w:r>
        <w:rPr>
          <w:b/>
        </w:rPr>
        <w:t>N,</w:t>
      </w:r>
      <w:r>
        <w:t xml:space="preserve"> lze stáhnout potvrzení s asistenčními kartičkami ve formátu PDF na adrese: </w:t>
      </w:r>
      <w:r>
        <w:br/>
      </w:r>
      <w:r>
        <w:rPr>
          <w:b/>
        </w:rPr>
        <w:t xml:space="preserve">https://ws.everest2003.cz/tisk.php?accesskey={AccessKey}. </w:t>
      </w:r>
      <w:r>
        <w:t>Stažení potvrzení je umožněno rovněž</w:t>
      </w:r>
      <w:r>
        <w:rPr>
          <w:b/>
        </w:rPr>
        <w:t xml:space="preserve"> </w:t>
      </w:r>
      <w:r>
        <w:t xml:space="preserve">po odeslání </w:t>
      </w:r>
      <w:proofErr w:type="spellStart"/>
      <w:r>
        <w:rPr>
          <w:b/>
        </w:rPr>
        <w:t>PaymentConfirmation</w:t>
      </w:r>
      <w:proofErr w:type="spellEnd"/>
      <w:r>
        <w:t xml:space="preserve"> s uvedeným </w:t>
      </w:r>
      <w:proofErr w:type="spellStart"/>
      <w:r>
        <w:rPr>
          <w:b/>
        </w:rPr>
        <w:t>AccessKey</w:t>
      </w:r>
      <w:proofErr w:type="spellEnd"/>
      <w:r>
        <w:rPr>
          <w:b/>
        </w:rPr>
        <w:t xml:space="preserve">. </w:t>
      </w:r>
    </w:p>
    <w:p w14:paraId="1C2B3590" w14:textId="77777777" w:rsidR="001F03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Pro objednávky, které jsou aktivní, lze v případě potřeby vygenerovat potvrzení pojišťovny o výši krytí léčebných výloh (pokud sjednané pojištění zahrnuje) vyžadované například při žádosti o víza na adrese:</w:t>
      </w:r>
      <w:r>
        <w:br/>
        <w:t xml:space="preserve"> </w:t>
      </w:r>
      <w:r>
        <w:rPr>
          <w:b/>
        </w:rPr>
        <w:t>https://ws.everest2003.cz/confirmation.php?accesskey={AccessKey}.</w:t>
      </w:r>
    </w:p>
    <w:p w14:paraId="40B2A76F" w14:textId="77777777" w:rsidR="001F038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Interaktivní tester naleznete na </w:t>
      </w:r>
      <w:r>
        <w:rPr>
          <w:b/>
        </w:rPr>
        <w:t>https://ws.everest2003.cz/tester.php</w:t>
      </w:r>
    </w:p>
    <w:p w14:paraId="20CE2A2A" w14:textId="77777777" w:rsidR="001F03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60" w:line="240" w:lineRule="auto"/>
        <w:rPr>
          <w:rFonts w:ascii="Calibri" w:eastAsia="Calibri" w:hAnsi="Calibri" w:cs="Calibri"/>
          <w:smallCaps/>
          <w:color w:val="577188"/>
          <w:sz w:val="24"/>
          <w:szCs w:val="24"/>
        </w:rPr>
      </w:pPr>
      <w:r>
        <w:rPr>
          <w:rFonts w:ascii="Calibri" w:eastAsia="Calibri" w:hAnsi="Calibri" w:cs="Calibri"/>
          <w:smallCaps/>
          <w:color w:val="577188"/>
          <w:sz w:val="24"/>
          <w:szCs w:val="24"/>
        </w:rPr>
        <w:t>Popis datových protokolů</w:t>
      </w:r>
    </w:p>
    <w:p w14:paraId="203442C2" w14:textId="77777777" w:rsidR="001F038B" w:rsidRDefault="00000000">
      <w:proofErr w:type="spellStart"/>
      <w:r>
        <w:t>Proměná</w:t>
      </w:r>
      <w:proofErr w:type="spellEnd"/>
      <w:r>
        <w:t xml:space="preserve"> </w:t>
      </w:r>
      <w:proofErr w:type="spellStart"/>
      <w:r>
        <w:rPr>
          <w:b/>
        </w:rPr>
        <w:t>xml</w:t>
      </w:r>
      <w:proofErr w:type="spellEnd"/>
      <w:r>
        <w:t xml:space="preserve"> nebo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</w:t>
      </w:r>
      <w:r>
        <w:t xml:space="preserve">musí obsahovat správně formátovaný dokument kódovaný v utf-8 a nepovolené znaky musí být filtrovány, jinak dojde k vrácení chybové zprávy </w:t>
      </w:r>
      <w:proofErr w:type="spellStart"/>
      <w:r>
        <w:rPr>
          <w:b/>
        </w:rPr>
        <w:t>ErrorResponse</w:t>
      </w:r>
      <w:proofErr w:type="spellEnd"/>
      <w:r>
        <w:rPr>
          <w:b/>
        </w:rPr>
        <w:t xml:space="preserve">. </w:t>
      </w:r>
      <w:r>
        <w:t>U obou přenosových formátů jsou využity stejné parametry, podle typu volání (</w:t>
      </w:r>
      <w:proofErr w:type="spellStart"/>
      <w:r>
        <w:t>requestu</w:t>
      </w:r>
      <w:proofErr w:type="spellEnd"/>
      <w:r>
        <w:t xml:space="preserve">), některé parametry jsou povinné, volitelné, mohou chybět (resp. být prázdné). </w:t>
      </w:r>
    </w:p>
    <w:p w14:paraId="0FF1DA7B" w14:textId="77777777" w:rsidR="001F038B" w:rsidRDefault="00000000">
      <w:r>
        <w:t>Názvy všech elementů jsou závislé na velikosti písmen (case sensitive).</w:t>
      </w:r>
    </w:p>
    <w:p w14:paraId="4C575788" w14:textId="77777777" w:rsidR="001F038B" w:rsidRDefault="00000000">
      <w:r>
        <w:t xml:space="preserve">U polí s davovým typem </w:t>
      </w:r>
      <w:proofErr w:type="spellStart"/>
      <w:r>
        <w:rPr>
          <w:b/>
        </w:rPr>
        <w:t>float</w:t>
      </w:r>
      <w:proofErr w:type="spellEnd"/>
      <w:r>
        <w:rPr>
          <w:b/>
        </w:rPr>
        <w:t>,</w:t>
      </w:r>
      <w:r>
        <w:t xml:space="preserve"> zadávejte desetinnou čárku jako tečku.</w:t>
      </w:r>
    </w:p>
    <w:p w14:paraId="4DC5D4BF" w14:textId="77777777" w:rsidR="001F038B" w:rsidRDefault="00000000">
      <w:pPr>
        <w:rPr>
          <w:rFonts w:ascii="Calibri" w:eastAsia="Calibri" w:hAnsi="Calibri" w:cs="Calibri"/>
          <w:b/>
        </w:rPr>
      </w:pPr>
      <w:r>
        <w:t xml:space="preserve">Příklady a vzory dokumentů naleznete přímo v testeru na adrese: </w:t>
      </w:r>
      <w:r>
        <w:rPr>
          <w:rFonts w:ascii="Calibri" w:eastAsia="Calibri" w:hAnsi="Calibri" w:cs="Calibri"/>
          <w:b/>
          <w:color w:val="646464"/>
          <w:u w:val="single"/>
        </w:rPr>
        <w:t>https://</w:t>
      </w:r>
      <w:r>
        <w:rPr>
          <w:b/>
          <w:color w:val="646464"/>
          <w:u w:val="single"/>
        </w:rPr>
        <w:t>ws. everest2003.cz</w:t>
      </w:r>
      <w:r>
        <w:rPr>
          <w:rFonts w:ascii="Calibri" w:eastAsia="Calibri" w:hAnsi="Calibri" w:cs="Calibri"/>
          <w:b/>
          <w:color w:val="646464"/>
          <w:u w:val="single"/>
        </w:rPr>
        <w:t>/</w:t>
      </w:r>
      <w:proofErr w:type="spellStart"/>
      <w:r>
        <w:rPr>
          <w:rFonts w:ascii="Calibri" w:eastAsia="Calibri" w:hAnsi="Calibri" w:cs="Calibri"/>
          <w:b/>
          <w:color w:val="646464"/>
          <w:u w:val="single"/>
        </w:rPr>
        <w:t>tester.php</w:t>
      </w:r>
      <w:proofErr w:type="spellEnd"/>
    </w:p>
    <w:p w14:paraId="397F8325" w14:textId="77777777" w:rsidR="001F03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60" w:line="240" w:lineRule="auto"/>
        <w:rPr>
          <w:rFonts w:ascii="Calibri" w:eastAsia="Calibri" w:hAnsi="Calibri" w:cs="Calibri"/>
          <w:smallCaps/>
          <w:color w:val="577188"/>
          <w:sz w:val="24"/>
          <w:szCs w:val="24"/>
        </w:rPr>
      </w:pPr>
      <w:r>
        <w:rPr>
          <w:rFonts w:ascii="Calibri" w:eastAsia="Calibri" w:hAnsi="Calibri" w:cs="Calibri"/>
          <w:smallCaps/>
          <w:color w:val="577188"/>
          <w:sz w:val="24"/>
          <w:szCs w:val="24"/>
        </w:rPr>
        <w:t>Operace webové služby</w:t>
      </w:r>
    </w:p>
    <w:p w14:paraId="6BD70186" w14:textId="77777777" w:rsidR="001F038B" w:rsidRDefault="00000000">
      <w:r>
        <w:t>V kapitole jsou popsány jednotlivé typy dotazů s barevný označením polí viz legenda:</w:t>
      </w:r>
    </w:p>
    <w:tbl>
      <w:tblPr>
        <w:tblStyle w:val="af3"/>
        <w:tblW w:w="8789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120"/>
        <w:gridCol w:w="1420"/>
        <w:gridCol w:w="1760"/>
        <w:gridCol w:w="1796"/>
        <w:gridCol w:w="2693"/>
      </w:tblGrid>
      <w:tr w:rsidR="001F038B" w14:paraId="7D532E62" w14:textId="77777777">
        <w:trPr>
          <w:trHeight w:val="300"/>
        </w:trPr>
        <w:tc>
          <w:tcPr>
            <w:tcW w:w="1120" w:type="dxa"/>
            <w:shd w:val="clear" w:color="auto" w:fill="auto"/>
            <w:vAlign w:val="bottom"/>
          </w:tcPr>
          <w:p w14:paraId="32625EC7" w14:textId="77777777" w:rsidR="001F038B" w:rsidRDefault="00000000">
            <w:pPr>
              <w:spacing w:before="0" w:after="0"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Legenda:</w:t>
            </w:r>
          </w:p>
        </w:tc>
        <w:tc>
          <w:tcPr>
            <w:tcW w:w="1420" w:type="dxa"/>
            <w:shd w:val="clear" w:color="auto" w:fill="B1C0CD"/>
            <w:vAlign w:val="bottom"/>
          </w:tcPr>
          <w:p w14:paraId="02DABDC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Povinné pole</w:t>
            </w:r>
          </w:p>
        </w:tc>
        <w:tc>
          <w:tcPr>
            <w:tcW w:w="1760" w:type="dxa"/>
            <w:shd w:val="clear" w:color="auto" w:fill="FFE699"/>
            <w:vAlign w:val="bottom"/>
          </w:tcPr>
          <w:p w14:paraId="1CAE573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Nepovinné pole</w:t>
            </w:r>
          </w:p>
        </w:tc>
        <w:tc>
          <w:tcPr>
            <w:tcW w:w="1796" w:type="dxa"/>
            <w:shd w:val="clear" w:color="auto" w:fill="D7E3BC"/>
          </w:tcPr>
          <w:p w14:paraId="6754214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Podmíněně povinné pole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8EC61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Prázdné/ignorované pole</w:t>
            </w:r>
          </w:p>
        </w:tc>
      </w:tr>
    </w:tbl>
    <w:p w14:paraId="7B275C5C" w14:textId="77777777" w:rsidR="001F038B" w:rsidRDefault="00000000">
      <w:r>
        <w:t xml:space="preserve"> </w:t>
      </w:r>
    </w:p>
    <w:p w14:paraId="300F31E1" w14:textId="77777777" w:rsidR="001F038B" w:rsidRDefault="00000000">
      <w:r>
        <w:t xml:space="preserve">Všechny operace mohou v případě chyby nebo nesprávně zadaných budou místo </w:t>
      </w:r>
      <w:r>
        <w:rPr>
          <w:b/>
        </w:rPr>
        <w:t>{Operace}Response</w:t>
      </w:r>
      <w:r>
        <w:t xml:space="preserve"> vracet </w:t>
      </w:r>
      <w:proofErr w:type="spellStart"/>
      <w:r>
        <w:rPr>
          <w:b/>
        </w:rPr>
        <w:t>ErrorResponse</w:t>
      </w:r>
      <w:proofErr w:type="spellEnd"/>
      <w:r>
        <w:t xml:space="preserve"> ve formátu:</w:t>
      </w:r>
    </w:p>
    <w:p w14:paraId="51F95356" w14:textId="77777777" w:rsidR="001F038B" w:rsidRDefault="001F038B"/>
    <w:tbl>
      <w:tblPr>
        <w:tblStyle w:val="af4"/>
        <w:tblW w:w="9781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297"/>
        <w:gridCol w:w="1323"/>
        <w:gridCol w:w="1128"/>
        <w:gridCol w:w="1621"/>
        <w:gridCol w:w="4412"/>
      </w:tblGrid>
      <w:tr w:rsidR="001F038B" w14:paraId="535A000E" w14:textId="77777777">
        <w:trPr>
          <w:trHeight w:val="285"/>
        </w:trPr>
        <w:tc>
          <w:tcPr>
            <w:tcW w:w="2620" w:type="dxa"/>
            <w:gridSpan w:val="2"/>
            <w:shd w:val="clear" w:color="auto" w:fill="auto"/>
            <w:vAlign w:val="bottom"/>
          </w:tcPr>
          <w:p w14:paraId="64FEF8D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ErrorResponse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128" w:type="dxa"/>
            <w:shd w:val="clear" w:color="auto" w:fill="auto"/>
            <w:vAlign w:val="bottom"/>
          </w:tcPr>
          <w:p w14:paraId="249D077B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1" w:type="dxa"/>
            <w:shd w:val="clear" w:color="auto" w:fill="auto"/>
            <w:vAlign w:val="bottom"/>
          </w:tcPr>
          <w:p w14:paraId="3734B614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2" w:type="dxa"/>
            <w:shd w:val="clear" w:color="auto" w:fill="auto"/>
            <w:vAlign w:val="bottom"/>
          </w:tcPr>
          <w:p w14:paraId="7C39E02C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15B61527" w14:textId="77777777">
        <w:trPr>
          <w:trHeight w:val="28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3EC0ED8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323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0A6549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8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6AB179D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2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59B93A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441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2C7B6A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</w:tr>
      <w:tr w:rsidR="001F038B" w14:paraId="0CB59782" w14:textId="77777777">
        <w:trPr>
          <w:trHeight w:val="28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556464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ErrorNo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9D29B6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chyby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F9FE20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3AF282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1A4DCC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F038B" w14:paraId="24951C71" w14:textId="77777777">
        <w:trPr>
          <w:trHeight w:val="285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81FCF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ErrorDesc</w:t>
            </w:r>
            <w:proofErr w:type="spellEnd"/>
          </w:p>
        </w:tc>
        <w:tc>
          <w:tcPr>
            <w:tcW w:w="1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D2660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Popis chyby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A1BDC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/255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FAC9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1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31981C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Missing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birth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0770F0C6" w14:textId="77777777" w:rsidR="001F038B" w:rsidRDefault="00000000">
      <w:r>
        <w:t>Poznámka: Seznam chybových zpráv je uveden v Příloze 1.</w:t>
      </w:r>
    </w:p>
    <w:p w14:paraId="12D1879E" w14:textId="77777777" w:rsidR="001F038B" w:rsidRDefault="00000000">
      <w:pPr>
        <w:pStyle w:val="Nadpis3"/>
      </w:pPr>
      <w:bookmarkStart w:id="13" w:name="_heading=h.tyjcwt" w:colFirst="0" w:colLast="0"/>
      <w:bookmarkEnd w:id="13"/>
      <w:r>
        <w:t>Dotaz na získání ceny bez uložení záznamu</w:t>
      </w:r>
    </w:p>
    <w:tbl>
      <w:tblPr>
        <w:tblStyle w:val="af5"/>
        <w:tblW w:w="1160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140"/>
        <w:gridCol w:w="1619"/>
        <w:gridCol w:w="1104"/>
        <w:gridCol w:w="1371"/>
        <w:gridCol w:w="1329"/>
        <w:gridCol w:w="1329"/>
        <w:gridCol w:w="1863"/>
        <w:gridCol w:w="1852"/>
      </w:tblGrid>
      <w:tr w:rsidR="001F038B" w14:paraId="6E0988AC" w14:textId="77777777">
        <w:trPr>
          <w:trHeight w:val="285"/>
        </w:trPr>
        <w:tc>
          <w:tcPr>
            <w:tcW w:w="2759" w:type="dxa"/>
            <w:gridSpan w:val="2"/>
            <w:shd w:val="clear" w:color="auto" w:fill="auto"/>
            <w:vAlign w:val="bottom"/>
          </w:tcPr>
          <w:p w14:paraId="0B4C67E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InsuranceOrder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104" w:type="dxa"/>
            <w:shd w:val="clear" w:color="auto" w:fill="auto"/>
            <w:vAlign w:val="bottom"/>
          </w:tcPr>
          <w:p w14:paraId="0D3AE8E8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auto"/>
            <w:vAlign w:val="bottom"/>
          </w:tcPr>
          <w:p w14:paraId="2805B38C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8" w:type="dxa"/>
            <w:gridSpan w:val="2"/>
            <w:shd w:val="clear" w:color="auto" w:fill="auto"/>
            <w:vAlign w:val="bottom"/>
          </w:tcPr>
          <w:p w14:paraId="7DC5BC3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3" w:type="dxa"/>
            <w:shd w:val="clear" w:color="auto" w:fill="auto"/>
            <w:vAlign w:val="bottom"/>
          </w:tcPr>
          <w:p w14:paraId="25D2EA0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2" w:type="dxa"/>
          </w:tcPr>
          <w:p w14:paraId="2768797D" w14:textId="77777777" w:rsidR="001F038B" w:rsidRDefault="001F038B"/>
        </w:tc>
      </w:tr>
      <w:tr w:rsidR="001F038B" w14:paraId="254930AC" w14:textId="77777777">
        <w:trPr>
          <w:trHeight w:val="45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ECD2DA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05CA97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DDF3A8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7D58BF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6672F4F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  <w:p w14:paraId="6F8EECD2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Zájezdy  /</w:t>
            </w:r>
            <w:proofErr w:type="gramEnd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 xml:space="preserve"> Letenky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9202FB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  <w:tc>
          <w:tcPr>
            <w:tcW w:w="1852" w:type="dxa"/>
          </w:tcPr>
          <w:p w14:paraId="42D29FCC" w14:textId="77777777" w:rsidR="001F038B" w:rsidRDefault="001F038B"/>
        </w:tc>
      </w:tr>
      <w:tr w:rsidR="001F038B" w14:paraId="1081F89A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3DD0EF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294542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prodejce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F6D330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4AC19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dotazu</w:t>
            </w:r>
          </w:p>
        </w:tc>
        <w:tc>
          <w:tcPr>
            <w:tcW w:w="265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F0E2D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41059e28e30af11f62473ee29a93b2e1</w:t>
            </w:r>
          </w:p>
        </w:tc>
        <w:tc>
          <w:tcPr>
            <w:tcW w:w="18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5D3A5187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21568D93" w14:textId="77777777" w:rsidR="001F038B" w:rsidRDefault="001F038B"/>
        </w:tc>
      </w:tr>
      <w:tr w:rsidR="001F038B" w14:paraId="7CA08A30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2AE84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A1D34A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7983C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9C0F0A4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DC6F69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28AAF2F3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41372C05" w14:textId="77777777" w:rsidR="001F038B" w:rsidRDefault="001F038B"/>
        </w:tc>
      </w:tr>
      <w:tr w:rsidR="001F038B" w14:paraId="1B925C5F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E2537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DateFrom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6A9CC9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Počátek pojištění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B1A58B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CCAC74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4C3521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10.10.2015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89F0542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37999FC0" w14:textId="77777777" w:rsidR="001F038B" w:rsidRDefault="001F038B"/>
        </w:tc>
      </w:tr>
      <w:tr w:rsidR="001F038B" w14:paraId="301BA89B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EE774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DateTo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621B8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Konec cesty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1C61F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8BBB95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C26D91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15.10.2015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1F2232C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713C4478" w14:textId="77777777" w:rsidR="001F038B" w:rsidRDefault="001F038B"/>
        </w:tc>
      </w:tr>
      <w:tr w:rsidR="001F038B" w14:paraId="05EDF40E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020034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NumPerson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2A5A6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Počet osob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DB610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125750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Není omezeno</w:t>
            </w:r>
          </w:p>
        </w:tc>
        <w:tc>
          <w:tcPr>
            <w:tcW w:w="26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074536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2F7273F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3EA974AD" w14:textId="77777777" w:rsidR="001F038B" w:rsidRDefault="001F038B"/>
        </w:tc>
      </w:tr>
      <w:tr w:rsidR="001F038B" w14:paraId="2285440B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4B8837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59775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Riziková oblast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E7F7A6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86E1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 - Evropa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, W - Svět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0862540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4FC6B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irelevantní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70882D3B" w14:textId="77777777" w:rsidR="001F038B" w:rsidRDefault="00000000">
            <w:pPr>
              <w:spacing w:before="0" w:after="0" w:line="240" w:lineRule="auto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  <w:t>jestliže je Country nevyplněno</w:t>
            </w:r>
          </w:p>
        </w:tc>
        <w:tc>
          <w:tcPr>
            <w:tcW w:w="1852" w:type="dxa"/>
          </w:tcPr>
          <w:p w14:paraId="333C11D7" w14:textId="77777777" w:rsidR="001F038B" w:rsidRDefault="001F038B"/>
        </w:tc>
      </w:tr>
      <w:tr w:rsidR="001F038B" w14:paraId="73EAD152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9012C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2DC37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Cílová země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AFD43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6C253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země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DD2293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FRA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84289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irelevantní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7F15CB65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0228D7C8" w14:textId="77777777" w:rsidR="001F038B" w:rsidRDefault="001F038B"/>
        </w:tc>
      </w:tr>
      <w:tr w:rsidR="001F038B" w14:paraId="79D1D79B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26D237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FF558C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25BA30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895FF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viz tabulka str.2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1335137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8BF643A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5174D63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0A4AFCD3" w14:textId="77777777" w:rsidR="001F038B" w:rsidRDefault="001F038B"/>
        </w:tc>
      </w:tr>
      <w:tr w:rsidR="001F038B" w14:paraId="7D513D33" w14:textId="77777777">
        <w:trPr>
          <w:trHeight w:val="45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24954E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InsType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24B555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 pojištění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16F87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F473E6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-  turistická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zs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- zimní sporty</w:t>
            </w:r>
          </w:p>
        </w:tc>
        <w:tc>
          <w:tcPr>
            <w:tcW w:w="26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B32E133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39F60FD5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2FCA41F6" w14:textId="77777777" w:rsidR="001F038B" w:rsidRDefault="001F038B"/>
        </w:tc>
      </w:tr>
      <w:tr w:rsidR="001F038B" w14:paraId="749ACB6A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0A5CEA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CancValue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F4CF2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Max.výše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pojistného krytí pro letenky v tis.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BAFA4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1F849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10, 50, 100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D2DE9FE" w14:textId="77777777" w:rsidR="001F038B" w:rsidRDefault="001F038B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76B95F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16B2545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jestliže je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ticketing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= A</w:t>
            </w:r>
          </w:p>
        </w:tc>
        <w:tc>
          <w:tcPr>
            <w:tcW w:w="1852" w:type="dxa"/>
          </w:tcPr>
          <w:p w14:paraId="525A7DD9" w14:textId="77777777" w:rsidR="001F038B" w:rsidRDefault="001F038B"/>
        </w:tc>
      </w:tr>
      <w:tr w:rsidR="001F038B" w14:paraId="21A6A396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7A9CB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TourPrice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D9FD7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Cena zájezdu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DD2C2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F4767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Max. hodnota za osobu (je-li více osob)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0709A73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AE21FF8" w14:textId="77777777" w:rsidR="001F038B" w:rsidRDefault="001F038B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3FF1400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25329C65" w14:textId="77777777" w:rsidR="001F038B" w:rsidRDefault="001F038B"/>
        </w:tc>
      </w:tr>
      <w:tr w:rsidR="001F038B" w14:paraId="7D62434C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DE839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36BFAD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08418E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6BB176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 (CZK)</w:t>
            </w:r>
          </w:p>
        </w:tc>
        <w:tc>
          <w:tcPr>
            <w:tcW w:w="26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27C9B16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1156735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výchozí CZK</w:t>
            </w:r>
          </w:p>
        </w:tc>
        <w:tc>
          <w:tcPr>
            <w:tcW w:w="1852" w:type="dxa"/>
          </w:tcPr>
          <w:p w14:paraId="3C9363A3" w14:textId="77777777" w:rsidR="001F038B" w:rsidRDefault="001F038B"/>
        </w:tc>
      </w:tr>
      <w:tr w:rsidR="001F038B" w14:paraId="1B747114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BCA7B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97A903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FB501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3B7DF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E5BFB6B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hyperlink r:id="rId30">
              <w:r>
                <w:rPr>
                  <w:color w:val="646464"/>
                  <w:sz w:val="16"/>
                  <w:szCs w:val="16"/>
                  <w:u w:val="single"/>
                </w:rPr>
                <w:t>email@klienta.cz</w:t>
              </w:r>
            </w:hyperlink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49C9026D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3F6EDF2C" w14:textId="77777777" w:rsidR="001F038B" w:rsidRDefault="001F038B"/>
        </w:tc>
      </w:tr>
      <w:tr w:rsidR="001F038B" w14:paraId="58BBB7EE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22DAC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Ticketing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305F0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Prodej letenek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B9B19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</w:t>
            </w:r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DE838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A-ano, N-ne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67FF06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AF5921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15FB1990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5D10633B" w14:textId="77777777" w:rsidR="001F038B" w:rsidRDefault="001F038B"/>
        </w:tc>
      </w:tr>
      <w:tr w:rsidR="001F038B" w14:paraId="76D91BB6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8C1C1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E1DCCF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Příznak operace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4DAF5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4CAE0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kalkulace</w:t>
            </w:r>
          </w:p>
        </w:tc>
        <w:tc>
          <w:tcPr>
            <w:tcW w:w="265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3BDA521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D74A14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K</w:t>
            </w:r>
          </w:p>
        </w:tc>
        <w:tc>
          <w:tcPr>
            <w:tcW w:w="1852" w:type="dxa"/>
          </w:tcPr>
          <w:p w14:paraId="2E5B1248" w14:textId="77777777" w:rsidR="001F038B" w:rsidRDefault="001F038B"/>
        </w:tc>
      </w:tr>
      <w:tr w:rsidR="001F038B" w14:paraId="7A9D5974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20900DE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1619" w:type="dxa"/>
            <w:shd w:val="clear" w:color="auto" w:fill="auto"/>
            <w:vAlign w:val="bottom"/>
          </w:tcPr>
          <w:p w14:paraId="2E72FFEB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4" w:type="dxa"/>
            <w:shd w:val="clear" w:color="auto" w:fill="auto"/>
            <w:vAlign w:val="bottom"/>
          </w:tcPr>
          <w:p w14:paraId="0CD0A7D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1" w:type="dxa"/>
            <w:shd w:val="clear" w:color="auto" w:fill="auto"/>
            <w:vAlign w:val="bottom"/>
          </w:tcPr>
          <w:p w14:paraId="3BC419A2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8" w:type="dxa"/>
            <w:gridSpan w:val="2"/>
            <w:shd w:val="clear" w:color="auto" w:fill="auto"/>
            <w:vAlign w:val="bottom"/>
          </w:tcPr>
          <w:p w14:paraId="6D18219B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3" w:type="dxa"/>
            <w:shd w:val="clear" w:color="auto" w:fill="auto"/>
            <w:vAlign w:val="bottom"/>
          </w:tcPr>
          <w:p w14:paraId="51CE3BA2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2" w:type="dxa"/>
          </w:tcPr>
          <w:p w14:paraId="6FD2874C" w14:textId="77777777" w:rsidR="001F038B" w:rsidRDefault="001F038B"/>
        </w:tc>
      </w:tr>
    </w:tbl>
    <w:p w14:paraId="017DB83F" w14:textId="77777777" w:rsidR="001F038B" w:rsidRDefault="00000000">
      <w:r>
        <w:br w:type="page"/>
      </w:r>
    </w:p>
    <w:tbl>
      <w:tblPr>
        <w:tblStyle w:val="af6"/>
        <w:tblW w:w="1160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140"/>
        <w:gridCol w:w="1619"/>
        <w:gridCol w:w="1104"/>
        <w:gridCol w:w="1371"/>
        <w:gridCol w:w="2658"/>
        <w:gridCol w:w="1863"/>
        <w:gridCol w:w="1852"/>
      </w:tblGrid>
      <w:tr w:rsidR="001F038B" w14:paraId="18499A8A" w14:textId="77777777">
        <w:trPr>
          <w:trHeight w:val="285"/>
        </w:trPr>
        <w:tc>
          <w:tcPr>
            <w:tcW w:w="7892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F11FB2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Návratové hodnoty</w:t>
            </w:r>
          </w:p>
        </w:tc>
        <w:tc>
          <w:tcPr>
            <w:tcW w:w="186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FDD4F86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2" w:type="dxa"/>
          </w:tcPr>
          <w:p w14:paraId="6840C81B" w14:textId="77777777" w:rsidR="001F038B" w:rsidRDefault="001F038B"/>
        </w:tc>
      </w:tr>
      <w:tr w:rsidR="001F038B" w14:paraId="623734DF" w14:textId="77777777">
        <w:trPr>
          <w:trHeight w:val="285"/>
        </w:trPr>
        <w:tc>
          <w:tcPr>
            <w:tcW w:w="2759" w:type="dxa"/>
            <w:gridSpan w:val="2"/>
            <w:shd w:val="clear" w:color="auto" w:fill="auto"/>
            <w:vAlign w:val="bottom"/>
          </w:tcPr>
          <w:p w14:paraId="5ABA54B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InsuranceResponse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 (pro zájezdy)</w:t>
            </w:r>
          </w:p>
        </w:tc>
        <w:tc>
          <w:tcPr>
            <w:tcW w:w="1104" w:type="dxa"/>
            <w:shd w:val="clear" w:color="auto" w:fill="auto"/>
            <w:vAlign w:val="bottom"/>
          </w:tcPr>
          <w:p w14:paraId="39517768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1" w:type="dxa"/>
            <w:shd w:val="clear" w:color="auto" w:fill="auto"/>
            <w:vAlign w:val="bottom"/>
          </w:tcPr>
          <w:p w14:paraId="055E92B9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8" w:type="dxa"/>
            <w:shd w:val="clear" w:color="auto" w:fill="auto"/>
            <w:vAlign w:val="bottom"/>
          </w:tcPr>
          <w:p w14:paraId="182F70B1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3" w:type="dxa"/>
            <w:shd w:val="clear" w:color="auto" w:fill="auto"/>
            <w:vAlign w:val="bottom"/>
          </w:tcPr>
          <w:p w14:paraId="6F02F39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2" w:type="dxa"/>
          </w:tcPr>
          <w:p w14:paraId="5F47D806" w14:textId="77777777" w:rsidR="001F038B" w:rsidRDefault="001F038B"/>
        </w:tc>
      </w:tr>
      <w:tr w:rsidR="001F038B" w14:paraId="163530DC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7AF42EE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4B8DA6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429F134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BB2982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D83ED7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863" w:type="dxa"/>
            <w:shd w:val="clear" w:color="auto" w:fill="000000"/>
            <w:vAlign w:val="bottom"/>
          </w:tcPr>
          <w:p w14:paraId="09395A8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  <w:tc>
          <w:tcPr>
            <w:tcW w:w="1852" w:type="dxa"/>
          </w:tcPr>
          <w:p w14:paraId="7852A948" w14:textId="77777777" w:rsidR="001F038B" w:rsidRDefault="001F038B"/>
        </w:tc>
      </w:tr>
      <w:tr w:rsidR="001F038B" w14:paraId="12C0CE2B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1A02B9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8B4CDC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47B65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2B2063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866EA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8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0AE3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5838B691" w14:textId="77777777" w:rsidR="001F038B" w:rsidRDefault="001F038B"/>
        </w:tc>
      </w:tr>
      <w:tr w:rsidR="001F038B" w14:paraId="67EEEE99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9B1F3E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AE6CC2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33730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CF97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</w:t>
            </w: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F899A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CB03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7270AECD" w14:textId="77777777" w:rsidR="001F038B" w:rsidRDefault="001F038B"/>
        </w:tc>
      </w:tr>
      <w:tr w:rsidR="001F038B" w14:paraId="5152F75B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44454C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19" w:type="dxa"/>
            <w:shd w:val="clear" w:color="auto" w:fill="auto"/>
            <w:vAlign w:val="bottom"/>
          </w:tcPr>
          <w:p w14:paraId="5C76018E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4" w:type="dxa"/>
            <w:shd w:val="clear" w:color="auto" w:fill="auto"/>
            <w:vAlign w:val="bottom"/>
          </w:tcPr>
          <w:p w14:paraId="3626908F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1" w:type="dxa"/>
            <w:shd w:val="clear" w:color="auto" w:fill="auto"/>
            <w:vAlign w:val="bottom"/>
          </w:tcPr>
          <w:p w14:paraId="00848DF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8" w:type="dxa"/>
            <w:shd w:val="clear" w:color="auto" w:fill="auto"/>
            <w:vAlign w:val="bottom"/>
          </w:tcPr>
          <w:p w14:paraId="784762FE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3" w:type="dxa"/>
            <w:shd w:val="clear" w:color="auto" w:fill="auto"/>
            <w:vAlign w:val="bottom"/>
          </w:tcPr>
          <w:p w14:paraId="65ADACCC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2" w:type="dxa"/>
          </w:tcPr>
          <w:p w14:paraId="52CB0385" w14:textId="77777777" w:rsidR="001F038B" w:rsidRDefault="001F038B"/>
        </w:tc>
      </w:tr>
      <w:tr w:rsidR="001F038B" w14:paraId="312C57D1" w14:textId="77777777">
        <w:trPr>
          <w:trHeight w:val="285"/>
        </w:trPr>
        <w:tc>
          <w:tcPr>
            <w:tcW w:w="5234" w:type="dxa"/>
            <w:gridSpan w:val="4"/>
            <w:shd w:val="clear" w:color="auto" w:fill="auto"/>
            <w:vAlign w:val="bottom"/>
          </w:tcPr>
          <w:p w14:paraId="76E8496E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ProductData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1 nebo více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Product_XX</w:t>
            </w:r>
            <w:proofErr w:type="spellEnd"/>
          </w:p>
        </w:tc>
        <w:tc>
          <w:tcPr>
            <w:tcW w:w="2658" w:type="dxa"/>
            <w:shd w:val="clear" w:color="auto" w:fill="auto"/>
            <w:vAlign w:val="bottom"/>
          </w:tcPr>
          <w:p w14:paraId="4855E5F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3" w:type="dxa"/>
            <w:shd w:val="clear" w:color="auto" w:fill="auto"/>
            <w:vAlign w:val="bottom"/>
          </w:tcPr>
          <w:p w14:paraId="226408E1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2" w:type="dxa"/>
          </w:tcPr>
          <w:p w14:paraId="72B55289" w14:textId="77777777" w:rsidR="001F038B" w:rsidRDefault="001F038B"/>
        </w:tc>
      </w:tr>
      <w:tr w:rsidR="001F038B" w14:paraId="1E031B2E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0D31C51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619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4963E1B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04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17D7372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37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66C58F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59DEE9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863" w:type="dxa"/>
            <w:shd w:val="clear" w:color="auto" w:fill="000000"/>
            <w:vAlign w:val="bottom"/>
          </w:tcPr>
          <w:p w14:paraId="46D7288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  <w:tc>
          <w:tcPr>
            <w:tcW w:w="1852" w:type="dxa"/>
            <w:vAlign w:val="bottom"/>
          </w:tcPr>
          <w:p w14:paraId="473A2D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</w:tr>
      <w:tr w:rsidR="001F038B" w14:paraId="2D62FF7F" w14:textId="77777777">
        <w:trPr>
          <w:trHeight w:val="79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836662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9F92FE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B0371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/5</w:t>
            </w: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3E5CB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7715B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K5</w:t>
            </w:r>
          </w:p>
        </w:tc>
        <w:tc>
          <w:tcPr>
            <w:tcW w:w="18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913C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3DC799C5" w14:textId="77777777" w:rsidR="001F038B" w:rsidRDefault="001F038B"/>
        </w:tc>
      </w:tr>
      <w:tr w:rsidR="001F038B" w14:paraId="1D5DF3C9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F0785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Premium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44725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pojistné</w:t>
            </w:r>
          </w:p>
        </w:tc>
        <w:tc>
          <w:tcPr>
            <w:tcW w:w="11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E39FA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470323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43477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8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187D4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2" w:type="dxa"/>
          </w:tcPr>
          <w:p w14:paraId="5D8A4AA1" w14:textId="77777777" w:rsidR="001F038B" w:rsidRDefault="001F038B"/>
        </w:tc>
      </w:tr>
      <w:tr w:rsidR="001F038B" w14:paraId="2C47C784" w14:textId="77777777">
        <w:trPr>
          <w:trHeight w:val="28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5E22B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667EE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Stručný popis produktu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1F352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/250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1467C06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810B2C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Paušální pojištění ČP turistických cest do 365 dní s celosvětovou platností …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6F914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52" w:type="dxa"/>
          </w:tcPr>
          <w:p w14:paraId="37AE1426" w14:textId="77777777" w:rsidR="001F038B" w:rsidRDefault="001F038B"/>
        </w:tc>
      </w:tr>
    </w:tbl>
    <w:p w14:paraId="58BDDCAE" w14:textId="77777777" w:rsidR="001F038B" w:rsidRDefault="00000000">
      <w:pPr>
        <w:pStyle w:val="Nadpis3"/>
      </w:pPr>
      <w:bookmarkStart w:id="14" w:name="_heading=h.3dy6vkm" w:colFirst="0" w:colLast="0"/>
      <w:bookmarkEnd w:id="14"/>
      <w:r>
        <w:t>Dotaz na ceny pro jednotlivé osoby bez uložení záznamu</w:t>
      </w:r>
    </w:p>
    <w:tbl>
      <w:tblPr>
        <w:tblStyle w:val="af7"/>
        <w:tblW w:w="9356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365"/>
        <w:gridCol w:w="1359"/>
        <w:gridCol w:w="1128"/>
        <w:gridCol w:w="1621"/>
        <w:gridCol w:w="2657"/>
        <w:gridCol w:w="1226"/>
      </w:tblGrid>
      <w:tr w:rsidR="001F038B" w14:paraId="11CDB6F1" w14:textId="77777777">
        <w:trPr>
          <w:trHeight w:val="285"/>
        </w:trPr>
        <w:tc>
          <w:tcPr>
            <w:tcW w:w="2724" w:type="dxa"/>
            <w:gridSpan w:val="2"/>
            <w:shd w:val="clear" w:color="auto" w:fill="auto"/>
            <w:vAlign w:val="bottom"/>
          </w:tcPr>
          <w:p w14:paraId="06C7F53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InsuranceOrder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128" w:type="dxa"/>
            <w:shd w:val="clear" w:color="auto" w:fill="auto"/>
            <w:vAlign w:val="bottom"/>
          </w:tcPr>
          <w:p w14:paraId="401768C5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1" w:type="dxa"/>
            <w:shd w:val="clear" w:color="auto" w:fill="auto"/>
            <w:vAlign w:val="bottom"/>
          </w:tcPr>
          <w:p w14:paraId="5D1B17F8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7" w:type="dxa"/>
            <w:shd w:val="clear" w:color="auto" w:fill="auto"/>
            <w:vAlign w:val="bottom"/>
          </w:tcPr>
          <w:p w14:paraId="73736D1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6" w:type="dxa"/>
            <w:shd w:val="clear" w:color="auto" w:fill="auto"/>
            <w:vAlign w:val="bottom"/>
          </w:tcPr>
          <w:p w14:paraId="2E2D100E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50AC3A26" w14:textId="77777777">
        <w:trPr>
          <w:trHeight w:val="45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1BEFE47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D1C637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52011C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A57322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E2BA56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4B7488A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</w:tr>
      <w:tr w:rsidR="001F038B" w14:paraId="0F64AA06" w14:textId="77777777">
        <w:trPr>
          <w:trHeight w:val="48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A3FB3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8E26E5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prodejce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AF943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D5B3A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dotazu</w:t>
            </w:r>
          </w:p>
        </w:tc>
        <w:tc>
          <w:tcPr>
            <w:tcW w:w="26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C5A1E4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41059e28e30af11f62473ee29a93b2e1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848795C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02306EAE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3DB555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066989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AF7CCF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7EF4D9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4840FD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59613B65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488F7C7C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12CCA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DateFrom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41C21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Počátek pojištění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BED4C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F59E8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0CF586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01.01.2016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1D7FBD57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21030023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3A77EA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DateTo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BB1E1A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Konec cesty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2B4EA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274A42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FCB077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12.02.2016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4AEA7E7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6DEFC6E7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B29153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NumPerson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1E771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Počet osob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5CB0D4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C98D3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Není omezeno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3CA10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64FA35D3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0A3472E3" w14:textId="77777777">
        <w:trPr>
          <w:trHeight w:val="45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AE714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93D414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Riziková oblast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FF3F3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29718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 - Evropa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, W - Svět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F44F1B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0B8BB892" w14:textId="77777777" w:rsidR="001F038B" w:rsidRDefault="00000000">
            <w:pPr>
              <w:spacing w:before="0" w:after="0" w:line="240" w:lineRule="auto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  <w:t>Povinné</w:t>
            </w:r>
            <w:proofErr w:type="gramEnd"/>
            <w:r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  <w:t xml:space="preserve"> jestliže chybí Country</w:t>
            </w:r>
          </w:p>
        </w:tc>
      </w:tr>
      <w:tr w:rsidR="001F038B" w14:paraId="2FF11A92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9282AA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F85D3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Cílová země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1D1B6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2B184D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země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F41924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FRA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3194AE57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107C939B" w14:textId="77777777">
        <w:trPr>
          <w:trHeight w:val="45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951A2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18E5B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327DD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13914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viz tabulka str.2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BA272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057C66B3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052F3BFC" w14:textId="77777777">
        <w:trPr>
          <w:trHeight w:val="67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376C1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InsType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3A6C7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 pojištění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6027B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DF5A9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-  turistická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, </w:t>
            </w:r>
          </w:p>
          <w:p w14:paraId="69A3098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zs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- zimní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sporty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EB256F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0AC00FE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03D7ACE7" w14:textId="77777777">
        <w:trPr>
          <w:trHeight w:val="67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1CD9F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PlateNumber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E27AA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Registrační značka vozidla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88FD3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/7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66077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Určeno pro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koplexní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pojištění s vozidlem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338F85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1B73090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3B9CA7A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Povinné jen pro sazby K5A a K5SA</w:t>
            </w:r>
          </w:p>
        </w:tc>
      </w:tr>
      <w:tr w:rsidR="001F038B" w14:paraId="0BB75207" w14:textId="77777777">
        <w:trPr>
          <w:trHeight w:val="45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410C32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CancValue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21A9F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Max.výše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pojistného krytí pro letenky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55B72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D603AC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10, 50, 100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FBC5F99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78AC795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pokud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ticketing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=A 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(pouze pro letenky)</w:t>
            </w:r>
          </w:p>
        </w:tc>
      </w:tr>
      <w:tr w:rsidR="001F038B" w14:paraId="7E0B0CDC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2D2872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TourPrice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98786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Cena zájezdu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4FE3F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0E8EDF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Za všechny osoby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2FF07C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3CD9793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pokud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TourPrice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u osob není vyplněno</w:t>
            </w:r>
          </w:p>
        </w:tc>
      </w:tr>
      <w:tr w:rsidR="001F038B" w14:paraId="6B831D1F" w14:textId="77777777">
        <w:trPr>
          <w:trHeight w:val="43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8F95FB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1DAAD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3B16C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EE6436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 (CZK)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2B5E36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76E287D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výchozí CZK</w:t>
            </w:r>
          </w:p>
        </w:tc>
      </w:tr>
      <w:tr w:rsidR="001F038B" w14:paraId="46758211" w14:textId="77777777">
        <w:trPr>
          <w:trHeight w:val="45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001279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57E8E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8DB53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16EB32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DC091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hyperlink r:id="rId31">
              <w:r>
                <w:rPr>
                  <w:color w:val="646464"/>
                  <w:sz w:val="16"/>
                  <w:szCs w:val="16"/>
                  <w:u w:val="single"/>
                </w:rPr>
                <w:t>email@klienta.cz</w:t>
              </w:r>
            </w:hyperlink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2A56292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2EC51B05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50B8D8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Ticketing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41FB0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Prodej letenek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489DE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1DE76A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A-ano, N-ne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7A559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N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463307F5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1F038B" w14:paraId="4E098FD7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AA609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Tiscekting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=1Status</w:t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4754A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Příznak operace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88149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B8AB0F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kalkulace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2B47C0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3105FEB7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</w:tc>
      </w:tr>
      <w:tr w:rsidR="001F038B" w14:paraId="469A04E6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E0116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MailToPay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07B41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Indikátor online platby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C95C2B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85C65F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A=klientovi je zaslán mail s adresou pro platbu</w:t>
            </w:r>
          </w:p>
          <w:p w14:paraId="1BC15DA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N=v odpovědi je vrácen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hash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, určený pro provedení platby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33634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273914D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</w:tc>
      </w:tr>
      <w:tr w:rsidR="001F038B" w14:paraId="490757B2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BAC1C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MarchantUrl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0A98B9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Internetová adresa obchodníka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35C3F6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/128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F9F4D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Pokud obchodník vyžaduje úpravu kódu platební stránky. (Nutno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předem  nadefinovat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v administraci webové služby)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32B77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Levnecestovni.cz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48B45400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</w:tc>
      </w:tr>
      <w:tr w:rsidR="001F038B" w14:paraId="64F46FF7" w14:textId="77777777">
        <w:trPr>
          <w:trHeight w:val="450"/>
        </w:trPr>
        <w:tc>
          <w:tcPr>
            <w:tcW w:w="8130" w:type="dxa"/>
            <w:gridSpan w:val="5"/>
            <w:shd w:val="clear" w:color="auto" w:fill="auto"/>
            <w:vAlign w:val="bottom"/>
          </w:tcPr>
          <w:p w14:paraId="39BC1D62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00C00AA7" w14:textId="77777777" w:rsidR="001F038B" w:rsidRDefault="0000000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Osoby [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yellow"/>
              </w:rPr>
              <w:t>Passengers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1..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Person_XX</w:t>
            </w:r>
            <w:proofErr w:type="spellEnd"/>
          </w:p>
        </w:tc>
        <w:tc>
          <w:tcPr>
            <w:tcW w:w="1226" w:type="dxa"/>
            <w:shd w:val="clear" w:color="auto" w:fill="auto"/>
            <w:vAlign w:val="bottom"/>
          </w:tcPr>
          <w:p w14:paraId="6265582C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60DD8451" w14:textId="77777777">
        <w:trPr>
          <w:trHeight w:val="45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1078563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38F21C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5101E9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673845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8A7E6F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226" w:type="dxa"/>
            <w:shd w:val="clear" w:color="auto" w:fill="000000"/>
            <w:vAlign w:val="bottom"/>
          </w:tcPr>
          <w:p w14:paraId="5C55C117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</w:tr>
      <w:tr w:rsidR="001F038B" w14:paraId="4D012C90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2A060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PersonId</w:t>
            </w:r>
            <w:proofErr w:type="spellEnd"/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35CB8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osoby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ACEC2F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91ADA1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 Pořadové číslo osoby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skupině</w:t>
            </w:r>
          </w:p>
        </w:tc>
        <w:tc>
          <w:tcPr>
            <w:tcW w:w="26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2DAC8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113F85E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698A00A2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175FE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C65D8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Příjmení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00057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/80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4DEDA9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uvádět bez titulů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7467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Tester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0C61114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132CB33D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4734E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CC6150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Jméno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22935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/80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7ABDC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uvádět bez titulů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D05BD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Miroslav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365FC59C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7C137123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E4DC2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BirthDate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DF092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Datum narození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6F0B7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17961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E5E39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16.05.1969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495925FF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6825312D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E8533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CC1B8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sazby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047C6C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/5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CA1B2D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257715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K5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4FA42B7D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5B7E735E" w14:textId="77777777">
        <w:trPr>
          <w:trHeight w:val="45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DC723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InsType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516DD9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 pojištění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40688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F738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-  turistická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, </w:t>
            </w:r>
          </w:p>
          <w:p w14:paraId="454B9D3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zs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- zimní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sporty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DC1BE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1727589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53B241AE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1CD2A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TourPrice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CAF9D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Cena zájezdu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6DF490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026E7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55611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757990BB" w14:textId="77777777" w:rsidR="001F038B" w:rsidRDefault="00000000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 Povinné u každé osoby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pokud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TourPrice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u objednávky není uvedeno</w:t>
            </w:r>
          </w:p>
        </w:tc>
      </w:tr>
      <w:tr w:rsidR="001F038B" w14:paraId="6459D251" w14:textId="77777777">
        <w:trPr>
          <w:trHeight w:val="285"/>
        </w:trPr>
        <w:tc>
          <w:tcPr>
            <w:tcW w:w="1365" w:type="dxa"/>
            <w:shd w:val="clear" w:color="auto" w:fill="auto"/>
            <w:vAlign w:val="bottom"/>
          </w:tcPr>
          <w:p w14:paraId="788E91D7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  <w:vAlign w:val="bottom"/>
          </w:tcPr>
          <w:p w14:paraId="107DD8F3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vAlign w:val="bottom"/>
          </w:tcPr>
          <w:p w14:paraId="46F88EDC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1" w:type="dxa"/>
            <w:shd w:val="clear" w:color="auto" w:fill="auto"/>
            <w:vAlign w:val="bottom"/>
          </w:tcPr>
          <w:p w14:paraId="488D6AAF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7" w:type="dxa"/>
            <w:shd w:val="clear" w:color="auto" w:fill="auto"/>
            <w:vAlign w:val="bottom"/>
          </w:tcPr>
          <w:p w14:paraId="7442907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6" w:type="dxa"/>
            <w:shd w:val="clear" w:color="auto" w:fill="auto"/>
            <w:vAlign w:val="bottom"/>
          </w:tcPr>
          <w:p w14:paraId="38AD1DB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39E2ED95" w14:textId="77777777">
        <w:trPr>
          <w:trHeight w:val="285"/>
        </w:trPr>
        <w:tc>
          <w:tcPr>
            <w:tcW w:w="2724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E64949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Návratové hodnoty</w:t>
            </w:r>
          </w:p>
        </w:tc>
        <w:tc>
          <w:tcPr>
            <w:tcW w:w="112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19669E1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268E050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C72356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477902D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1F038B" w14:paraId="7452FAB4" w14:textId="77777777">
        <w:trPr>
          <w:trHeight w:val="285"/>
        </w:trPr>
        <w:tc>
          <w:tcPr>
            <w:tcW w:w="3852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1C141CC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InsuranceResponse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62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E0612B0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A07D323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93BC074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3C50A8A7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2E68C00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39CABE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C7ACBE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DEE203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38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3576F2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</w:tr>
      <w:tr w:rsidR="001F038B" w14:paraId="356B2BF1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D62D4F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9056A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591F8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1C71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viz tabulka str.2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2B456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2C70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67471EAB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B819DC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TotalPremium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68FDF3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Celkové pojistné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7268A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252F8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9C05C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95CF8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314A4D3D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E7081E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34577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0BE37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F23374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50BBA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05D85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31C5A29D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A81F4C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59" w:type="dxa"/>
            <w:shd w:val="clear" w:color="auto" w:fill="auto"/>
            <w:vAlign w:val="bottom"/>
          </w:tcPr>
          <w:p w14:paraId="3697508D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vAlign w:val="bottom"/>
          </w:tcPr>
          <w:p w14:paraId="65FA132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1" w:type="dxa"/>
            <w:shd w:val="clear" w:color="auto" w:fill="auto"/>
            <w:vAlign w:val="bottom"/>
          </w:tcPr>
          <w:p w14:paraId="45BDA884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7" w:type="dxa"/>
            <w:shd w:val="clear" w:color="auto" w:fill="auto"/>
            <w:vAlign w:val="bottom"/>
          </w:tcPr>
          <w:p w14:paraId="17F6B8A1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6" w:type="dxa"/>
            <w:shd w:val="clear" w:color="auto" w:fill="auto"/>
            <w:vAlign w:val="bottom"/>
          </w:tcPr>
          <w:p w14:paraId="6F15C8CF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364F0D5C" w14:textId="77777777">
        <w:trPr>
          <w:trHeight w:val="285"/>
        </w:trPr>
        <w:tc>
          <w:tcPr>
            <w:tcW w:w="9356" w:type="dxa"/>
            <w:gridSpan w:val="6"/>
            <w:shd w:val="clear" w:color="auto" w:fill="auto"/>
            <w:vAlign w:val="bottom"/>
          </w:tcPr>
          <w:p w14:paraId="05FC2CCB" w14:textId="77777777" w:rsidR="001F038B" w:rsidRDefault="0000000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Osoby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Passengers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1..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Person_XX</w:t>
            </w:r>
            <w:proofErr w:type="spellEnd"/>
          </w:p>
        </w:tc>
      </w:tr>
      <w:tr w:rsidR="001F038B" w14:paraId="138CDD18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11C0634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359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1CAE7BD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8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6CD2563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2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5C41D3F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646DAB3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226" w:type="dxa"/>
            <w:shd w:val="clear" w:color="auto" w:fill="000000"/>
            <w:vAlign w:val="bottom"/>
          </w:tcPr>
          <w:p w14:paraId="5E4EE3F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</w:p>
        </w:tc>
      </w:tr>
      <w:tr w:rsidR="001F038B" w14:paraId="271CE547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E0A8B1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PersonId</w:t>
            </w:r>
            <w:proofErr w:type="spellEnd"/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586624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osoby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75C3E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3E8EA3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96DA7B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783E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1F1A282B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A94A7E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F99A2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sazby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9C09E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23502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AE57B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K5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913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045D8D21" w14:textId="77777777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83B39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PersonPremium</w:t>
            </w:r>
            <w:proofErr w:type="spellEnd"/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C8E7E8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Pojistné za osobu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197E6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8566B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C2E03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04E0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13FBDBC5" w14:textId="77777777" w:rsidR="001F038B" w:rsidRDefault="00000000">
      <w:pPr>
        <w:pStyle w:val="Nadpis3"/>
      </w:pPr>
      <w:bookmarkStart w:id="15" w:name="_heading=h.1t3h5sf" w:colFirst="0" w:colLast="0"/>
      <w:bookmarkEnd w:id="15"/>
      <w:r>
        <w:t>Uložení záznamu</w:t>
      </w:r>
    </w:p>
    <w:tbl>
      <w:tblPr>
        <w:tblStyle w:val="af8"/>
        <w:tblW w:w="9576" w:type="dxa"/>
        <w:tblInd w:w="-17" w:type="dxa"/>
        <w:tblLayout w:type="fixed"/>
        <w:tblLook w:val="0400" w:firstRow="0" w:lastRow="0" w:firstColumn="0" w:lastColumn="0" w:noHBand="0" w:noVBand="1"/>
      </w:tblPr>
      <w:tblGrid>
        <w:gridCol w:w="1223"/>
        <w:gridCol w:w="1452"/>
        <w:gridCol w:w="1125"/>
        <w:gridCol w:w="1959"/>
        <w:gridCol w:w="2324"/>
        <w:gridCol w:w="1493"/>
      </w:tblGrid>
      <w:tr w:rsidR="001F038B" w14:paraId="5D174C2D" w14:textId="77777777">
        <w:trPr>
          <w:trHeight w:val="285"/>
        </w:trPr>
        <w:tc>
          <w:tcPr>
            <w:tcW w:w="2675" w:type="dxa"/>
            <w:gridSpan w:val="2"/>
            <w:shd w:val="clear" w:color="auto" w:fill="auto"/>
            <w:vAlign w:val="bottom"/>
          </w:tcPr>
          <w:p w14:paraId="402AD18F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InsuranceOrder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5B62F3E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793F449F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4" w:type="dxa"/>
            <w:shd w:val="clear" w:color="auto" w:fill="auto"/>
            <w:vAlign w:val="bottom"/>
          </w:tcPr>
          <w:p w14:paraId="0B388592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vAlign w:val="bottom"/>
          </w:tcPr>
          <w:p w14:paraId="1268E49E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2633B6DE" w14:textId="77777777">
        <w:trPr>
          <w:trHeight w:val="45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61D23ED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9C114B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F45B30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FF23D5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B27B04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CA2A22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</w:tr>
      <w:tr w:rsidR="001F038B" w14:paraId="6E65A795" w14:textId="77777777">
        <w:trPr>
          <w:trHeight w:val="391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8FB306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7D8DE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prodejce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B9BB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5FA1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dotazu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5BF895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41059e28e30af11f62473ee29a93b2e1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004ACC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2A2D374D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DAF60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1DC1A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9B5D0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4D310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Vlastní číselná řada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65DF48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6D7B31A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57EA3CF7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3AF583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DateFrom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D82E9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Počátek pojištění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8127C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DE103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5C5E0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10.10.2015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0E907BCE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50C20B6D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31B33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DateTo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B5E70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Konec cesty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66CD6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86A059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66037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15.10.2015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2A0E019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03CA44C7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3D477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NumPerson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EB652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Počet osob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94DA4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8747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Není omezeno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ACF456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4CA57D71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396ADBEA" w14:textId="77777777">
        <w:trPr>
          <w:trHeight w:val="45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1BD28E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D7495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Riziková oblast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25482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74DDDD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 - Evropa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, W - Svět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43E9F3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55730A9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1F038B" w14:paraId="6DC349C4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83604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212179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Cílová země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20608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244F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země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12370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FRA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35D5FFC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jestliže chybí Area </w:t>
            </w:r>
          </w:p>
        </w:tc>
      </w:tr>
      <w:tr w:rsidR="001F038B" w14:paraId="6B25BF40" w14:textId="77777777">
        <w:trPr>
          <w:trHeight w:val="45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F1CC6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23C64E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F82D7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F4FA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viz tabulka str.2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93B23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3CD24EC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31FB47EC" w14:textId="77777777">
        <w:trPr>
          <w:trHeight w:val="67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26DD9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InsType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81057C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 pojištění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0355C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FEF59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-  turistická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zs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- zimní sporty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8202EB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5AE122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62F69ECD" w14:textId="77777777">
        <w:trPr>
          <w:trHeight w:val="67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02F5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PlateNumber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CA3A8C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Registrační značka vozidla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8F9BA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/7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9537E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Určeno pro komplexní pojištění s vozidlem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2537B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1B73090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75D762C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Povinné jen pro sazby K5A a K5SA</w:t>
            </w:r>
          </w:p>
        </w:tc>
      </w:tr>
      <w:tr w:rsidR="001F038B" w14:paraId="6873629F" w14:textId="77777777">
        <w:trPr>
          <w:trHeight w:val="45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A37053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CancValue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CF507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Max.výše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pojistného krytí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B4FB8E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C74780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10, 50, 100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2DEB7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E3BC"/>
            <w:vAlign w:val="bottom"/>
          </w:tcPr>
          <w:p w14:paraId="0BAF8AF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Nevyplněno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protože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ticketing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=N</w:t>
            </w:r>
          </w:p>
        </w:tc>
      </w:tr>
      <w:tr w:rsidR="001F038B" w14:paraId="32302EBA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9B6AB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TourPrice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E5AD3F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Cena zájezdu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82758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E2E0B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max za osobu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AD3497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06B6E9B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5A7299AE" w14:textId="77777777">
        <w:trPr>
          <w:trHeight w:val="43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D7D5FF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DD7BB7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83F55D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CCE6E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 (CZK)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C2346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48615E7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výchozí CZK</w:t>
            </w:r>
          </w:p>
        </w:tc>
      </w:tr>
      <w:tr w:rsidR="001F038B" w14:paraId="3854837A" w14:textId="77777777">
        <w:trPr>
          <w:trHeight w:val="45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7E91D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AE831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E889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DFE8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E7A31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hyperlink r:id="rId32">
              <w:r>
                <w:rPr>
                  <w:color w:val="646464"/>
                  <w:sz w:val="16"/>
                  <w:szCs w:val="16"/>
                  <w:u w:val="single"/>
                </w:rPr>
                <w:t>email@klienta.cz</w:t>
              </w:r>
            </w:hyperlink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20675C8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52820E4E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44A52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Ticketing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80AE1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Prodej letenek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CA3C24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603B6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A-ano, N-ne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D4187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N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0ABB6799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691AEFCA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26BA93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48805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Příznak operace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37195F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936D0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 – uložení objednávky</w:t>
            </w:r>
          </w:p>
          <w:p w14:paraId="3DC9FA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 –uložení objednávky se současnou aktivací (úhradou)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88BEA5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AAA0F53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</w:tc>
      </w:tr>
      <w:tr w:rsidR="001F038B" w14:paraId="1F162FEE" w14:textId="77777777">
        <w:trPr>
          <w:trHeight w:val="450"/>
        </w:trPr>
        <w:tc>
          <w:tcPr>
            <w:tcW w:w="8083" w:type="dxa"/>
            <w:gridSpan w:val="5"/>
            <w:shd w:val="clear" w:color="auto" w:fill="auto"/>
            <w:vAlign w:val="bottom"/>
          </w:tcPr>
          <w:p w14:paraId="496E1656" w14:textId="77777777" w:rsidR="001F038B" w:rsidRDefault="0000000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Osoby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Passengers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1..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Person_XX</w:t>
            </w:r>
            <w:proofErr w:type="spellEnd"/>
          </w:p>
        </w:tc>
        <w:tc>
          <w:tcPr>
            <w:tcW w:w="1493" w:type="dxa"/>
            <w:shd w:val="clear" w:color="auto" w:fill="auto"/>
            <w:vAlign w:val="bottom"/>
          </w:tcPr>
          <w:p w14:paraId="1F5BC80C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1C1BE7F5" w14:textId="77777777">
        <w:trPr>
          <w:trHeight w:val="45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3139807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6017E1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24F08A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D0CCA4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EB8380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93" w:type="dxa"/>
            <w:shd w:val="clear" w:color="auto" w:fill="000000"/>
            <w:vAlign w:val="bottom"/>
          </w:tcPr>
          <w:p w14:paraId="5C49F3D4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</w:tr>
      <w:tr w:rsidR="001F038B" w14:paraId="01005E97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9E509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PersonId</w:t>
            </w:r>
            <w:proofErr w:type="spellEnd"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8749C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osoby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2596A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1081B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4C500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7DA6BF2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03B2861C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639807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0295F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Příjmení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3F512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/80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18C61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uvádět bez titulů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A735AE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Tester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3673633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753D4773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2CF921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023BBB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Jméno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5E4589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/80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427197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uvádět bez titulů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08625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Miroslav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BB260EE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4B405E3C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EB016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BirthDate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A2E68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Datum narození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8719AE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50B16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B20D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12.12.1960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4BD3FA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3EC69C1C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F6BF8D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C36302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sazby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E2900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/5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BB3AA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CC4D1E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K5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45B4A910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729036F2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45FBB1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CancProduct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798F77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 storna AXA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25A33B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98003F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Dle tabulky pojistných produktů AXA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F253C4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PSS0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02863AF3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Pouze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AXA</w:t>
            </w:r>
          </w:p>
        </w:tc>
      </w:tr>
      <w:tr w:rsidR="001F038B" w14:paraId="48E9FF0A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198C46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InsSport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CB254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Připojištění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riz.sportů</w:t>
            </w:r>
            <w:proofErr w:type="spellEnd"/>
            <w:proofErr w:type="gramEnd"/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0735E0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4EA1C0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1/0 nebo chybí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4417C26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3F44AE9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Pouze AXA</w:t>
            </w:r>
          </w:p>
        </w:tc>
      </w:tr>
      <w:tr w:rsidR="001F038B" w14:paraId="6A89097A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3EA00F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InsDrink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333F7D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Připojištění „Drink povolen“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BB8EE5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09B7E2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1/0 nebo chybí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842969F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D993B6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Pouze AXA</w:t>
            </w:r>
          </w:p>
        </w:tc>
      </w:tr>
      <w:tr w:rsidR="001F038B" w14:paraId="5163E18A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63D817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InsWork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09C542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Připojištění práce a studia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85600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6653E9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1/0 nebo chybí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51E50AF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70A4E2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Pouze AXA</w:t>
            </w:r>
          </w:p>
        </w:tc>
      </w:tr>
      <w:tr w:rsidR="001F038B" w14:paraId="3141613D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FD042A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InsChron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399BA2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Chronické onemocnění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B86B6D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A21462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1/0 nebo chybí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98C026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B442B6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Pouze AXA</w:t>
            </w:r>
          </w:p>
        </w:tc>
      </w:tr>
      <w:tr w:rsidR="001F038B" w14:paraId="3D6AACB0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43C26C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InsAuto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2A8239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Autoasistence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76A31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FF5CBD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1/0 nebo chybí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39A6B10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360A1F9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Pouze AXA</w:t>
            </w:r>
          </w:p>
        </w:tc>
      </w:tr>
      <w:tr w:rsidR="001F038B" w14:paraId="20555577" w14:textId="77777777">
        <w:trPr>
          <w:trHeight w:val="45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6FA4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InsType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0E027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 pojištění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80E20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56CD24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-  turistická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zs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- zimní sporty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ACAF70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773CB9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Neuvádět u AXA</w:t>
            </w:r>
          </w:p>
        </w:tc>
      </w:tr>
      <w:tr w:rsidR="001F038B" w14:paraId="4993BD20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4BC7D4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TourPrice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1E54A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Cena zájezdu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CA3227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96D790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CA01D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3BB5D40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038B" w14:paraId="526AA7F7" w14:textId="77777777">
        <w:trPr>
          <w:trHeight w:val="285"/>
        </w:trPr>
        <w:tc>
          <w:tcPr>
            <w:tcW w:w="1223" w:type="dxa"/>
            <w:shd w:val="clear" w:color="auto" w:fill="auto"/>
            <w:vAlign w:val="bottom"/>
          </w:tcPr>
          <w:p w14:paraId="43CB5163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vAlign w:val="bottom"/>
          </w:tcPr>
          <w:p w14:paraId="69FE17DB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5" w:type="dxa"/>
            <w:shd w:val="clear" w:color="auto" w:fill="auto"/>
            <w:vAlign w:val="bottom"/>
          </w:tcPr>
          <w:p w14:paraId="53E6250B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3F27F3D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4" w:type="dxa"/>
            <w:shd w:val="clear" w:color="auto" w:fill="auto"/>
            <w:vAlign w:val="bottom"/>
          </w:tcPr>
          <w:p w14:paraId="7AC20E3D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vAlign w:val="bottom"/>
          </w:tcPr>
          <w:p w14:paraId="01A92E8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5523D1AF" w14:textId="77777777">
        <w:trPr>
          <w:trHeight w:val="285"/>
        </w:trPr>
        <w:tc>
          <w:tcPr>
            <w:tcW w:w="267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BA8E0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Návratové hodnoty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FE7FCB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95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1D78FBD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5B21E9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D4CC4BA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1F038B" w14:paraId="74893ED4" w14:textId="77777777">
        <w:trPr>
          <w:trHeight w:val="285"/>
        </w:trPr>
        <w:tc>
          <w:tcPr>
            <w:tcW w:w="3800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A3016A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InsuranceResponse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95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1E26DC6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24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99FBA0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C5719E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6FC69D1A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503C46A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36F1D0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48BA784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4A42B1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9168E5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93" w:type="dxa"/>
            <w:shd w:val="clear" w:color="auto" w:fill="000000"/>
            <w:vAlign w:val="bottom"/>
          </w:tcPr>
          <w:p w14:paraId="115E754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</w:p>
        </w:tc>
      </w:tr>
      <w:tr w:rsidR="001F038B" w14:paraId="3AF05FDB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85ED0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E1EAE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AFD417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C61A4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Vlastní číselná řada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AEABC6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9C3F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194D3199" w14:textId="77777777">
        <w:trPr>
          <w:trHeight w:val="450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9A2F1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0CAF9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Přístupový kód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1B801F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B30A56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objednávky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46CC4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32559e28e30af11f62473ee29a93b2e1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82B9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11E331CA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748A3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EE7D67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1C908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E1E62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64684A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D21B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2206F121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F9D0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C927D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0A4CC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2F664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viz tabulka str.2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7457D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9971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578F3E45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F5D3E4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TotalPremium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2BFC7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Celkové pojistné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81620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9AAFF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5D4F2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25C6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776CBFEE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54C40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7F0BD5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99BD3E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1CE19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10833A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3666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2CB19C4E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0BFBF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Hash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CEA30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Parametr pro úhradu objednávky pomocí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platení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brány provozovatele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2510B0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/60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A20C9F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Hash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je dostupný pouze v případě, že je dotaz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InsuranceOrder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volán s parametrem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MailToPay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Hash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je nutno zaslat klientovi ve tvaru</w:t>
            </w: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 adresy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  <w:vertAlign w:val="superscript"/>
              </w:rPr>
              <w:footnoteReference w:id="1"/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, na kterou provede úhradu a aktivaci pojištění.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F0A19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41059e28e30af11f62473ee29a93b2e1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49CD5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1F038B" w14:paraId="5A1A3E2D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4C618CE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2EB260B7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0C352A12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  <w:shd w:val="clear" w:color="auto" w:fill="auto"/>
            <w:vAlign w:val="bottom"/>
          </w:tcPr>
          <w:p w14:paraId="6E9BA2FE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5" w:type="dxa"/>
            <w:shd w:val="clear" w:color="auto" w:fill="auto"/>
            <w:vAlign w:val="bottom"/>
          </w:tcPr>
          <w:p w14:paraId="63C8DBC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2BA4B56B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4" w:type="dxa"/>
            <w:shd w:val="clear" w:color="auto" w:fill="auto"/>
            <w:vAlign w:val="bottom"/>
          </w:tcPr>
          <w:p w14:paraId="68D085F6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vAlign w:val="bottom"/>
          </w:tcPr>
          <w:p w14:paraId="22B02222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3EDA32CB" w14:textId="77777777">
        <w:trPr>
          <w:trHeight w:val="285"/>
        </w:trPr>
        <w:tc>
          <w:tcPr>
            <w:tcW w:w="9576" w:type="dxa"/>
            <w:gridSpan w:val="6"/>
            <w:shd w:val="clear" w:color="auto" w:fill="auto"/>
            <w:vAlign w:val="bottom"/>
          </w:tcPr>
          <w:p w14:paraId="3BD03DA8" w14:textId="77777777" w:rsidR="001F038B" w:rsidRDefault="0000000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Osoby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Passengers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1, nebo více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Person_XX</w:t>
            </w:r>
            <w:proofErr w:type="spellEnd"/>
          </w:p>
        </w:tc>
      </w:tr>
      <w:tr w:rsidR="001F038B" w14:paraId="490C17A1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53DB6AA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52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2396E7B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5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6F439AD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9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0F98EC2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3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8A83BF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93" w:type="dxa"/>
            <w:shd w:val="clear" w:color="auto" w:fill="000000"/>
            <w:vAlign w:val="bottom"/>
          </w:tcPr>
          <w:p w14:paraId="6910EAC9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</w:p>
        </w:tc>
      </w:tr>
      <w:tr w:rsidR="001F038B" w14:paraId="527CBF2A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F369E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PersonId</w:t>
            </w:r>
            <w:proofErr w:type="spellEnd"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833C5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osoby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5314FD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D08DD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Poř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 číslo osoby ve skupině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EDF88A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89D35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5DD9023F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BE87F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PersonNr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72390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záznamu osoby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0209B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43BCBA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Číslo záznamu u provozovatele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01CB5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578548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E3CA6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06A6D38C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381E8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8F6F8C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sazby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5B1DF4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</w:t>
            </w:r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3D068F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58677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K5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6D50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1B05FB54" w14:textId="77777777">
        <w:trPr>
          <w:trHeight w:val="285"/>
        </w:trPr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0E543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PersonPremium</w:t>
            </w:r>
            <w:proofErr w:type="spellEnd"/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5C177D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Pojistné za osobu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A1FD70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89633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BB0F56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C2320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4F87959D" w14:textId="77777777" w:rsidR="001F038B" w:rsidRDefault="00000000">
      <w:pPr>
        <w:pStyle w:val="Nadpis3"/>
      </w:pPr>
      <w:bookmarkStart w:id="16" w:name="_heading=h.4d34og8" w:colFirst="0" w:colLast="0"/>
      <w:bookmarkEnd w:id="16"/>
      <w:r>
        <w:t>Aktivace záznamu se statusem „O“ při úhradě pojistného</w:t>
      </w:r>
    </w:p>
    <w:tbl>
      <w:tblPr>
        <w:tblStyle w:val="af9"/>
        <w:tblW w:w="9746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112"/>
        <w:gridCol w:w="164"/>
        <w:gridCol w:w="1258"/>
        <w:gridCol w:w="179"/>
        <w:gridCol w:w="696"/>
        <w:gridCol w:w="427"/>
        <w:gridCol w:w="700"/>
        <w:gridCol w:w="913"/>
        <w:gridCol w:w="2039"/>
        <w:gridCol w:w="606"/>
        <w:gridCol w:w="535"/>
        <w:gridCol w:w="957"/>
        <w:gridCol w:w="160"/>
      </w:tblGrid>
      <w:tr w:rsidR="001F038B" w14:paraId="5CC784DE" w14:textId="77777777">
        <w:trPr>
          <w:trHeight w:val="285"/>
        </w:trPr>
        <w:tc>
          <w:tcPr>
            <w:tcW w:w="2534" w:type="dxa"/>
            <w:gridSpan w:val="3"/>
            <w:shd w:val="clear" w:color="auto" w:fill="auto"/>
            <w:vAlign w:val="bottom"/>
          </w:tcPr>
          <w:p w14:paraId="1F83888C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PaymentConfirmation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5" w:type="dxa"/>
            <w:gridSpan w:val="2"/>
            <w:shd w:val="clear" w:color="auto" w:fill="auto"/>
            <w:vAlign w:val="bottom"/>
          </w:tcPr>
          <w:p w14:paraId="141A148A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7" w:type="dxa"/>
            <w:gridSpan w:val="2"/>
            <w:shd w:val="clear" w:color="auto" w:fill="auto"/>
            <w:vAlign w:val="bottom"/>
          </w:tcPr>
          <w:p w14:paraId="4792B60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2" w:type="dxa"/>
            <w:gridSpan w:val="2"/>
            <w:shd w:val="clear" w:color="auto" w:fill="auto"/>
            <w:vAlign w:val="bottom"/>
          </w:tcPr>
          <w:p w14:paraId="625DA70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14:paraId="3DDD566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7" w:type="dxa"/>
            <w:gridSpan w:val="2"/>
            <w:shd w:val="clear" w:color="auto" w:fill="auto"/>
            <w:vAlign w:val="bottom"/>
          </w:tcPr>
          <w:p w14:paraId="6F48F40D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1BD88187" w14:textId="77777777">
        <w:trPr>
          <w:trHeight w:val="90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D41131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486160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87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708A94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253817C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89B205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2350047" w14:textId="77777777" w:rsidR="001F038B" w:rsidRDefault="00000000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Aktivace záznamu s pomocí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6587DA2" w14:textId="77777777" w:rsidR="001F038B" w:rsidRDefault="00000000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Aktivace záznamu s pomocí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ContractNo</w:t>
            </w:r>
            <w:proofErr w:type="spellEnd"/>
          </w:p>
        </w:tc>
      </w:tr>
      <w:tr w:rsidR="001F038B" w14:paraId="19FA7D30" w14:textId="77777777">
        <w:trPr>
          <w:trHeight w:val="285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DCB1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43FC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prodejce</w:t>
            </w:r>
          </w:p>
        </w:tc>
        <w:tc>
          <w:tcPr>
            <w:tcW w:w="8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F0DF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73BF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dotazu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4ED3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41059e28e30af11f62473ee29a93b2e1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00FD3971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0D914B1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7B895FA7" w14:textId="77777777">
        <w:trPr>
          <w:trHeight w:val="285"/>
        </w:trPr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1528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</w:p>
        </w:tc>
        <w:tc>
          <w:tcPr>
            <w:tcW w:w="142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7A3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Přístupový kód</w:t>
            </w:r>
          </w:p>
        </w:tc>
        <w:tc>
          <w:tcPr>
            <w:tcW w:w="8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80EBD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465D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objednávky</w:t>
            </w:r>
          </w:p>
        </w:tc>
        <w:tc>
          <w:tcPr>
            <w:tcW w:w="295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2458B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32559e28e30af11f62473ee29a93b2e1</w:t>
            </w:r>
          </w:p>
        </w:tc>
        <w:tc>
          <w:tcPr>
            <w:tcW w:w="114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0B6CAD11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</w:p>
        </w:tc>
        <w:tc>
          <w:tcPr>
            <w:tcW w:w="111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3382251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F038B" w14:paraId="327E0FDB" w14:textId="77777777">
        <w:trPr>
          <w:trHeight w:val="285"/>
        </w:trPr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78EE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42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1992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8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DE66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BF65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Vlastní číselná řada</w:t>
            </w:r>
          </w:p>
        </w:tc>
        <w:tc>
          <w:tcPr>
            <w:tcW w:w="295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594E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14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3FCD8DEC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11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4BCA7F2F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32CF3508" w14:textId="77777777">
        <w:trPr>
          <w:trHeight w:val="285"/>
        </w:trPr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31FF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142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E5E0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8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968A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117D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Číslo obchodního případu provozovatele</w:t>
            </w:r>
          </w:p>
        </w:tc>
        <w:tc>
          <w:tcPr>
            <w:tcW w:w="295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CD4B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  <w:tc>
          <w:tcPr>
            <w:tcW w:w="114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0BB97E79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635A38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0D418CCB" w14:textId="77777777">
        <w:trPr>
          <w:trHeight w:val="285"/>
        </w:trPr>
        <w:tc>
          <w:tcPr>
            <w:tcW w:w="1112" w:type="dxa"/>
            <w:shd w:val="clear" w:color="auto" w:fill="auto"/>
            <w:vAlign w:val="bottom"/>
          </w:tcPr>
          <w:p w14:paraId="52323638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2" w:type="dxa"/>
            <w:gridSpan w:val="2"/>
            <w:shd w:val="clear" w:color="auto" w:fill="auto"/>
            <w:vAlign w:val="bottom"/>
          </w:tcPr>
          <w:p w14:paraId="6B56D2A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5" w:type="dxa"/>
            <w:gridSpan w:val="2"/>
            <w:shd w:val="clear" w:color="auto" w:fill="auto"/>
            <w:vAlign w:val="bottom"/>
          </w:tcPr>
          <w:p w14:paraId="7CDCB92B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7" w:type="dxa"/>
            <w:gridSpan w:val="2"/>
            <w:shd w:val="clear" w:color="auto" w:fill="auto"/>
            <w:vAlign w:val="bottom"/>
          </w:tcPr>
          <w:p w14:paraId="3AB898BD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2" w:type="dxa"/>
            <w:gridSpan w:val="2"/>
            <w:shd w:val="clear" w:color="auto" w:fill="auto"/>
            <w:vAlign w:val="bottom"/>
          </w:tcPr>
          <w:p w14:paraId="56C856B6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1" w:type="dxa"/>
            <w:gridSpan w:val="2"/>
            <w:shd w:val="clear" w:color="auto" w:fill="auto"/>
            <w:vAlign w:val="bottom"/>
          </w:tcPr>
          <w:p w14:paraId="5EB36BF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7" w:type="dxa"/>
            <w:gridSpan w:val="2"/>
            <w:shd w:val="clear" w:color="auto" w:fill="auto"/>
            <w:vAlign w:val="bottom"/>
          </w:tcPr>
          <w:p w14:paraId="2441D97E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36A2BC54" w14:textId="77777777">
        <w:trPr>
          <w:trHeight w:val="285"/>
        </w:trPr>
        <w:tc>
          <w:tcPr>
            <w:tcW w:w="958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C30F4E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Návratové hodnoty</w:t>
            </w:r>
            <w:r>
              <w:rPr>
                <w:rFonts w:ascii="Arial" w:eastAsia="Arial" w:hAnsi="Arial" w:cs="Arial"/>
                <w:color w:val="000000"/>
              </w:rPr>
              <w:t>  </w:t>
            </w:r>
          </w:p>
        </w:tc>
        <w:tc>
          <w:tcPr>
            <w:tcW w:w="160" w:type="dxa"/>
          </w:tcPr>
          <w:p w14:paraId="242EE8B9" w14:textId="77777777" w:rsidR="001F038B" w:rsidRDefault="001F038B"/>
        </w:tc>
      </w:tr>
      <w:tr w:rsidR="001F038B" w14:paraId="11B74CF7" w14:textId="77777777">
        <w:trPr>
          <w:trHeight w:val="285"/>
        </w:trPr>
        <w:tc>
          <w:tcPr>
            <w:tcW w:w="3836" w:type="dxa"/>
            <w:gridSpan w:val="6"/>
            <w:shd w:val="clear" w:color="auto" w:fill="auto"/>
            <w:vAlign w:val="bottom"/>
          </w:tcPr>
          <w:p w14:paraId="1C1FA20F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InsuranceResponse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613" w:type="dxa"/>
            <w:gridSpan w:val="2"/>
            <w:shd w:val="clear" w:color="auto" w:fill="auto"/>
            <w:vAlign w:val="bottom"/>
          </w:tcPr>
          <w:p w14:paraId="0498CE21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gridSpan w:val="2"/>
            <w:shd w:val="clear" w:color="auto" w:fill="auto"/>
            <w:vAlign w:val="bottom"/>
          </w:tcPr>
          <w:p w14:paraId="75286FB3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2" w:type="dxa"/>
            <w:gridSpan w:val="2"/>
            <w:shd w:val="clear" w:color="auto" w:fill="auto"/>
            <w:vAlign w:val="bottom"/>
          </w:tcPr>
          <w:p w14:paraId="2B520A3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0" w:type="dxa"/>
          </w:tcPr>
          <w:p w14:paraId="055E678D" w14:textId="77777777" w:rsidR="001F038B" w:rsidRDefault="001F038B"/>
        </w:tc>
      </w:tr>
      <w:tr w:rsidR="001F038B" w14:paraId="48C5281B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401050C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4CF8EE1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4D1C5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EA53D2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427A42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92" w:type="dxa"/>
            <w:gridSpan w:val="2"/>
            <w:shd w:val="clear" w:color="auto" w:fill="000000"/>
            <w:vAlign w:val="bottom"/>
          </w:tcPr>
          <w:p w14:paraId="1FD18C2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  <w:tc>
          <w:tcPr>
            <w:tcW w:w="160" w:type="dxa"/>
          </w:tcPr>
          <w:p w14:paraId="44FA1359" w14:textId="77777777" w:rsidR="001F038B" w:rsidRDefault="001F038B"/>
        </w:tc>
      </w:tr>
      <w:tr w:rsidR="001F038B" w14:paraId="6F1C0424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A0676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AACB5B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C3DD4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0D0F2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Objednávkový kód</w:t>
            </w:r>
          </w:p>
        </w:tc>
        <w:tc>
          <w:tcPr>
            <w:tcW w:w="26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0B895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0823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10B0F10C" w14:textId="77777777" w:rsidR="001F038B" w:rsidRDefault="001F038B"/>
        </w:tc>
      </w:tr>
      <w:tr w:rsidR="001F038B" w14:paraId="45FAC6C5" w14:textId="77777777">
        <w:trPr>
          <w:trHeight w:val="285"/>
        </w:trPr>
        <w:tc>
          <w:tcPr>
            <w:tcW w:w="5449" w:type="dxa"/>
            <w:gridSpan w:val="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0D7CE6B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1216A3BC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09941401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10D02064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Smlouvy/návrhy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Contracts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1 nebo více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Contract_XXXX</w:t>
            </w:r>
            <w:proofErr w:type="spellEnd"/>
          </w:p>
        </w:tc>
        <w:tc>
          <w:tcPr>
            <w:tcW w:w="2645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B774E62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B06C5F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0" w:type="dxa"/>
          </w:tcPr>
          <w:p w14:paraId="5DE56FB1" w14:textId="77777777" w:rsidR="001F038B" w:rsidRDefault="001F038B"/>
        </w:tc>
      </w:tr>
      <w:tr w:rsidR="001F038B" w14:paraId="0A72FD40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40A85BD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5D9277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46CCF06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F3075C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4122B6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92" w:type="dxa"/>
            <w:gridSpan w:val="2"/>
            <w:shd w:val="clear" w:color="auto" w:fill="000000"/>
            <w:vAlign w:val="bottom"/>
          </w:tcPr>
          <w:p w14:paraId="6BCC6F3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  <w:tc>
          <w:tcPr>
            <w:tcW w:w="160" w:type="dxa"/>
          </w:tcPr>
          <w:p w14:paraId="1CD3F537" w14:textId="77777777" w:rsidR="001F038B" w:rsidRDefault="001F038B"/>
        </w:tc>
      </w:tr>
      <w:tr w:rsidR="001F038B" w14:paraId="6F3C7DCC" w14:textId="77777777">
        <w:trPr>
          <w:trHeight w:val="450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86A318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CFBDBF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Přístupový kód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5337D2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355583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objednávky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C2663B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32559e28e30af11f62473ee29a93b2e1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D2C1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6522484C" w14:textId="77777777" w:rsidR="001F038B" w:rsidRDefault="001F038B"/>
        </w:tc>
      </w:tr>
      <w:tr w:rsidR="001F038B" w14:paraId="3C05591B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EB2F46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5789B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4AC0B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5CF1B4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Číslo obchodního případu provozovatele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55FF2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2A7A3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5BA09F1F" w14:textId="77777777" w:rsidR="001F038B" w:rsidRDefault="001F038B"/>
        </w:tc>
      </w:tr>
      <w:tr w:rsidR="001F038B" w14:paraId="63D74499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38296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99A1B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5DE045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5A023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viz tabulka str.2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5137B5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00C4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2093DECE" w14:textId="77777777" w:rsidR="001F038B" w:rsidRDefault="001F038B"/>
        </w:tc>
      </w:tr>
      <w:tr w:rsidR="001F038B" w14:paraId="2F3BE595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46F918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TotalPremium</w:t>
            </w:r>
            <w:proofErr w:type="spellEnd"/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2EA9C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Celkové pojistné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33366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BBB708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D8B3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3A16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0303435C" w14:textId="77777777" w:rsidR="001F038B" w:rsidRDefault="001F038B"/>
        </w:tc>
      </w:tr>
      <w:tr w:rsidR="001F038B" w14:paraId="388A002F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7E351B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6C26FA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C42773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CE55EF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79E54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CC42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5ADF032F" w14:textId="77777777" w:rsidR="001F038B" w:rsidRDefault="001F038B"/>
        </w:tc>
      </w:tr>
      <w:tr w:rsidR="001F038B" w14:paraId="1AB98D2A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35EA4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6AAD5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Příznak operace – stav záznamu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389D2B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6612C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 – nezaplacená objednávka pojištění</w:t>
            </w:r>
          </w:p>
          <w:p w14:paraId="4BEAEA4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 – nové zaplacené pojištění  </w:t>
            </w:r>
          </w:p>
          <w:p w14:paraId="0E2B8AE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X – Stornované pojištění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7C8E3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N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8CD1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</w:tcPr>
          <w:p w14:paraId="0F8FCD09" w14:textId="77777777" w:rsidR="001F038B" w:rsidRDefault="001F038B"/>
        </w:tc>
      </w:tr>
      <w:tr w:rsidR="001F038B" w14:paraId="5669444A" w14:textId="77777777">
        <w:trPr>
          <w:trHeight w:val="285"/>
        </w:trPr>
        <w:tc>
          <w:tcPr>
            <w:tcW w:w="1276" w:type="dxa"/>
            <w:gridSpan w:val="2"/>
            <w:shd w:val="clear" w:color="auto" w:fill="auto"/>
            <w:vAlign w:val="bottom"/>
          </w:tcPr>
          <w:p w14:paraId="5B695541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72F88603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433A1468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262DA23D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37" w:type="dxa"/>
            <w:gridSpan w:val="2"/>
            <w:shd w:val="clear" w:color="auto" w:fill="auto"/>
            <w:vAlign w:val="bottom"/>
          </w:tcPr>
          <w:p w14:paraId="3FB5CA70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gridSpan w:val="2"/>
            <w:shd w:val="clear" w:color="auto" w:fill="auto"/>
            <w:vAlign w:val="bottom"/>
          </w:tcPr>
          <w:p w14:paraId="3C24011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3" w:type="dxa"/>
            <w:gridSpan w:val="2"/>
            <w:shd w:val="clear" w:color="auto" w:fill="auto"/>
            <w:vAlign w:val="bottom"/>
          </w:tcPr>
          <w:p w14:paraId="4C4A46A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45" w:type="dxa"/>
            <w:gridSpan w:val="2"/>
            <w:shd w:val="clear" w:color="auto" w:fill="auto"/>
            <w:vAlign w:val="bottom"/>
          </w:tcPr>
          <w:p w14:paraId="5885BEE6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2" w:type="dxa"/>
            <w:gridSpan w:val="2"/>
            <w:shd w:val="clear" w:color="auto" w:fill="auto"/>
            <w:vAlign w:val="bottom"/>
          </w:tcPr>
          <w:p w14:paraId="1DF960E9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0" w:type="dxa"/>
          </w:tcPr>
          <w:p w14:paraId="03079EF1" w14:textId="77777777" w:rsidR="001F038B" w:rsidRDefault="001F038B"/>
        </w:tc>
      </w:tr>
      <w:tr w:rsidR="001F038B" w14:paraId="3333B2ED" w14:textId="77777777">
        <w:trPr>
          <w:trHeight w:val="285"/>
        </w:trPr>
        <w:tc>
          <w:tcPr>
            <w:tcW w:w="9586" w:type="dxa"/>
            <w:gridSpan w:val="12"/>
            <w:shd w:val="clear" w:color="auto" w:fill="auto"/>
            <w:vAlign w:val="bottom"/>
          </w:tcPr>
          <w:p w14:paraId="1F6DA254" w14:textId="77777777" w:rsidR="001F038B" w:rsidRDefault="0000000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Osoby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Passengers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1..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Person_XX</w:t>
            </w:r>
            <w:proofErr w:type="spellEnd"/>
          </w:p>
        </w:tc>
        <w:tc>
          <w:tcPr>
            <w:tcW w:w="160" w:type="dxa"/>
          </w:tcPr>
          <w:p w14:paraId="4BF93A05" w14:textId="77777777" w:rsidR="001F038B" w:rsidRDefault="001F038B"/>
        </w:tc>
      </w:tr>
      <w:tr w:rsidR="001F038B" w14:paraId="7B004B35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6163F12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52277B2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4FAD398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13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4385A5A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45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930997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92" w:type="dxa"/>
            <w:gridSpan w:val="2"/>
            <w:shd w:val="clear" w:color="auto" w:fill="000000"/>
            <w:vAlign w:val="bottom"/>
          </w:tcPr>
          <w:p w14:paraId="587C1AA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  <w:tc>
          <w:tcPr>
            <w:tcW w:w="160" w:type="dxa"/>
          </w:tcPr>
          <w:p w14:paraId="2C169FE1" w14:textId="77777777" w:rsidR="001F038B" w:rsidRDefault="001F038B"/>
        </w:tc>
      </w:tr>
      <w:tr w:rsidR="001F038B" w14:paraId="79C960ED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52339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PersonId</w:t>
            </w:r>
            <w:proofErr w:type="spellEnd"/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D9284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osoby</w:t>
            </w:r>
          </w:p>
        </w:tc>
        <w:tc>
          <w:tcPr>
            <w:tcW w:w="11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8FE390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1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DE284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BC96E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68EC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2ACF9D11" w14:textId="77777777" w:rsidR="001F038B" w:rsidRDefault="001F038B"/>
        </w:tc>
      </w:tr>
      <w:tr w:rsidR="001F038B" w14:paraId="21B9B442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98567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PersonNr</w:t>
            </w:r>
            <w:proofErr w:type="spellEnd"/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38E7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záznamu osoby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1E604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61375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záznamu u provozovatele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9629B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578548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CAB15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18020D02" w14:textId="77777777" w:rsidR="001F038B" w:rsidRDefault="001F038B"/>
        </w:tc>
      </w:tr>
      <w:tr w:rsidR="001F038B" w14:paraId="07A32262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C451A1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2070DE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sazby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ADCC4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</w:t>
            </w:r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D83C7A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38FC43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K5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7245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08E9AD1F" w14:textId="77777777" w:rsidR="001F038B" w:rsidRDefault="001F038B"/>
        </w:tc>
      </w:tr>
      <w:tr w:rsidR="001F038B" w14:paraId="18F57FBC" w14:textId="77777777">
        <w:trPr>
          <w:trHeight w:val="285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6AABD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PersonPremium</w:t>
            </w:r>
            <w:proofErr w:type="spellEnd"/>
          </w:p>
        </w:tc>
        <w:tc>
          <w:tcPr>
            <w:tcW w:w="1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4F57A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Pojistné za osobu</w:t>
            </w:r>
          </w:p>
        </w:tc>
        <w:tc>
          <w:tcPr>
            <w:tcW w:w="11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E3A2B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4E67E5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98A392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F940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" w:type="dxa"/>
          </w:tcPr>
          <w:p w14:paraId="5E9F1BAC" w14:textId="77777777" w:rsidR="001F038B" w:rsidRDefault="001F038B"/>
        </w:tc>
      </w:tr>
    </w:tbl>
    <w:p w14:paraId="1D321881" w14:textId="77777777" w:rsidR="001F038B" w:rsidRDefault="00000000">
      <w:pPr>
        <w:pStyle w:val="Nadpis3"/>
      </w:pPr>
      <w:bookmarkStart w:id="17" w:name="_heading=h.2s8eyo1" w:colFirst="0" w:colLast="0"/>
      <w:bookmarkEnd w:id="17"/>
      <w:r>
        <w:t>Odeslání emailu</w:t>
      </w:r>
    </w:p>
    <w:tbl>
      <w:tblPr>
        <w:tblStyle w:val="afa"/>
        <w:tblW w:w="9498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115"/>
        <w:gridCol w:w="229"/>
        <w:gridCol w:w="140"/>
        <w:gridCol w:w="1060"/>
        <w:gridCol w:w="313"/>
        <w:gridCol w:w="140"/>
        <w:gridCol w:w="426"/>
        <w:gridCol w:w="549"/>
        <w:gridCol w:w="141"/>
        <w:gridCol w:w="565"/>
        <w:gridCol w:w="883"/>
        <w:gridCol w:w="140"/>
        <w:gridCol w:w="1820"/>
        <w:gridCol w:w="642"/>
        <w:gridCol w:w="139"/>
        <w:gridCol w:w="365"/>
        <w:gridCol w:w="831"/>
      </w:tblGrid>
      <w:tr w:rsidR="001F038B" w14:paraId="4EA76559" w14:textId="77777777">
        <w:trPr>
          <w:trHeight w:val="285"/>
        </w:trPr>
        <w:tc>
          <w:tcPr>
            <w:tcW w:w="2544" w:type="dxa"/>
            <w:gridSpan w:val="4"/>
            <w:shd w:val="clear" w:color="auto" w:fill="auto"/>
            <w:vAlign w:val="bottom"/>
          </w:tcPr>
          <w:p w14:paraId="25E2D219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SendEmail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9" w:type="dxa"/>
            <w:gridSpan w:val="3"/>
            <w:shd w:val="clear" w:color="auto" w:fill="auto"/>
            <w:vAlign w:val="bottom"/>
          </w:tcPr>
          <w:p w14:paraId="09A2DCA1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shd w:val="clear" w:color="auto" w:fill="auto"/>
            <w:vAlign w:val="bottom"/>
          </w:tcPr>
          <w:p w14:paraId="47F6D44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3" w:type="dxa"/>
            <w:gridSpan w:val="3"/>
            <w:shd w:val="clear" w:color="auto" w:fill="auto"/>
            <w:vAlign w:val="bottom"/>
          </w:tcPr>
          <w:p w14:paraId="633A355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14:paraId="4B1DB92D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shd w:val="clear" w:color="auto" w:fill="auto"/>
            <w:vAlign w:val="bottom"/>
          </w:tcPr>
          <w:p w14:paraId="4E55DA60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091F70CB" w14:textId="77777777">
        <w:trPr>
          <w:trHeight w:val="592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6E7E45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2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92EE13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87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68333D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26829F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11F2D1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14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412B4D0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Odeslání</w:t>
            </w:r>
          </w:p>
          <w:p w14:paraId="7CAF4C07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 xml:space="preserve">s 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OrderId</w:t>
            </w:r>
            <w:proofErr w:type="spellEnd"/>
            <w:proofErr w:type="gramEnd"/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C04A449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 xml:space="preserve">Odeslání s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ContractNo</w:t>
            </w:r>
            <w:proofErr w:type="spellEnd"/>
          </w:p>
        </w:tc>
      </w:tr>
      <w:tr w:rsidR="001F038B" w14:paraId="48B33B8C" w14:textId="77777777">
        <w:trPr>
          <w:trHeight w:val="285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6E15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142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0301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prodejce</w:t>
            </w:r>
          </w:p>
        </w:tc>
        <w:tc>
          <w:tcPr>
            <w:tcW w:w="87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16F2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2A0C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dotazu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1F028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41059e28e30af11f62473ee29a93b2e1</w:t>
            </w:r>
          </w:p>
        </w:tc>
        <w:tc>
          <w:tcPr>
            <w:tcW w:w="114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0B0E821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4DC63A31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5D3A902E" w14:textId="77777777">
        <w:trPr>
          <w:trHeight w:val="285"/>
        </w:trPr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04A3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</w:p>
        </w:tc>
        <w:tc>
          <w:tcPr>
            <w:tcW w:w="142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C107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Přístupový kód</w:t>
            </w:r>
          </w:p>
        </w:tc>
        <w:tc>
          <w:tcPr>
            <w:tcW w:w="87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FD7E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2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8AA7B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objednávky</w:t>
            </w:r>
          </w:p>
        </w:tc>
        <w:tc>
          <w:tcPr>
            <w:tcW w:w="284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1C9E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32559e28e30af11f62473ee29a93b2e1</w:t>
            </w:r>
          </w:p>
        </w:tc>
        <w:tc>
          <w:tcPr>
            <w:tcW w:w="1146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53BCD2BB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</w:p>
        </w:tc>
        <w:tc>
          <w:tcPr>
            <w:tcW w:w="8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0DED21E9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F038B" w14:paraId="4C946C96" w14:textId="77777777">
        <w:trPr>
          <w:trHeight w:val="285"/>
        </w:trPr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BA18D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42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6D72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87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9BD9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2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B982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Objednávkový kód</w:t>
            </w:r>
          </w:p>
        </w:tc>
        <w:tc>
          <w:tcPr>
            <w:tcW w:w="284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82C5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146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DDAC7B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8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4D2CD92D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28A02BB6" w14:textId="77777777">
        <w:trPr>
          <w:trHeight w:val="285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169D2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142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7686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87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E5BF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BE7E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obchodního případu provozovatele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B7D0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  <w:tc>
          <w:tcPr>
            <w:tcW w:w="114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51E84AA9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57851C6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71196288" w14:textId="77777777">
        <w:trPr>
          <w:trHeight w:val="285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99BB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42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988B7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 příjemce</w:t>
            </w:r>
          </w:p>
        </w:tc>
        <w:tc>
          <w:tcPr>
            <w:tcW w:w="87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2AF3A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2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11F15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4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2604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hyperlink r:id="rId33">
              <w:r>
                <w:rPr>
                  <w:rFonts w:ascii="Calibri" w:eastAsia="Calibri" w:hAnsi="Calibri" w:cs="Calibri"/>
                  <w:color w:val="646464"/>
                  <w:sz w:val="16"/>
                  <w:szCs w:val="16"/>
                  <w:u w:val="single"/>
                </w:rPr>
                <w:t>email@klienta.cz</w:t>
              </w:r>
            </w:hyperlink>
          </w:p>
        </w:tc>
        <w:tc>
          <w:tcPr>
            <w:tcW w:w="114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79C"/>
            <w:vAlign w:val="bottom"/>
          </w:tcPr>
          <w:p w14:paraId="6C54D3DE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79C"/>
            <w:vAlign w:val="bottom"/>
          </w:tcPr>
          <w:p w14:paraId="0D50D573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F038B" w14:paraId="13C5F474" w14:textId="77777777">
        <w:trPr>
          <w:trHeight w:val="285"/>
        </w:trPr>
        <w:tc>
          <w:tcPr>
            <w:tcW w:w="9498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5E5FFBA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907A62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8B3C62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bookmarkStart w:id="18" w:name="_heading=h.17dp8vu" w:colFirst="0" w:colLast="0"/>
            <w:bookmarkEnd w:id="18"/>
            <w:r>
              <w:rPr>
                <w:rFonts w:ascii="Arial" w:eastAsia="Arial" w:hAnsi="Arial" w:cs="Arial"/>
                <w:b/>
                <w:color w:val="000000"/>
              </w:rPr>
              <w:t>Návratové hodnoty</w:t>
            </w:r>
            <w:r>
              <w:rPr>
                <w:rFonts w:ascii="Arial" w:eastAsia="Arial" w:hAnsi="Arial" w:cs="Arial"/>
                <w:color w:val="000000"/>
              </w:rPr>
              <w:t>  </w:t>
            </w:r>
          </w:p>
        </w:tc>
      </w:tr>
      <w:tr w:rsidR="001F038B" w14:paraId="4A5F1A6A" w14:textId="77777777">
        <w:trPr>
          <w:trHeight w:val="285"/>
        </w:trPr>
        <w:tc>
          <w:tcPr>
            <w:tcW w:w="4113" w:type="dxa"/>
            <w:gridSpan w:val="9"/>
            <w:shd w:val="clear" w:color="auto" w:fill="auto"/>
            <w:vAlign w:val="bottom"/>
          </w:tcPr>
          <w:p w14:paraId="2C3FCCA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SendEmailResponse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88" w:type="dxa"/>
            <w:gridSpan w:val="3"/>
            <w:shd w:val="clear" w:color="auto" w:fill="auto"/>
            <w:vAlign w:val="bottom"/>
          </w:tcPr>
          <w:p w14:paraId="269AD339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01" w:type="dxa"/>
            <w:gridSpan w:val="3"/>
            <w:shd w:val="clear" w:color="auto" w:fill="auto"/>
            <w:vAlign w:val="bottom"/>
          </w:tcPr>
          <w:p w14:paraId="1CA60029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6" w:type="dxa"/>
            <w:gridSpan w:val="2"/>
            <w:shd w:val="clear" w:color="auto" w:fill="auto"/>
            <w:vAlign w:val="bottom"/>
          </w:tcPr>
          <w:p w14:paraId="2760DF31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4B8FAFC6" w14:textId="77777777">
        <w:trPr>
          <w:trHeight w:val="285"/>
        </w:trPr>
        <w:tc>
          <w:tcPr>
            <w:tcW w:w="1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3D85368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51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A892FE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1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BFFBBD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58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CD5D17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1D0A79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196" w:type="dxa"/>
            <w:gridSpan w:val="2"/>
            <w:shd w:val="clear" w:color="auto" w:fill="000000"/>
            <w:vAlign w:val="bottom"/>
          </w:tcPr>
          <w:p w14:paraId="0CB9B634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</w:p>
        </w:tc>
      </w:tr>
      <w:tr w:rsidR="001F038B" w14:paraId="0BD4F634" w14:textId="77777777">
        <w:trPr>
          <w:trHeight w:val="285"/>
        </w:trPr>
        <w:tc>
          <w:tcPr>
            <w:tcW w:w="1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257125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5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66DA5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1116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D3DDF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5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F6AE0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Objednávkový kód</w:t>
            </w:r>
          </w:p>
        </w:tc>
        <w:tc>
          <w:tcPr>
            <w:tcW w:w="2601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7E70C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19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A156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3FE6E58A" w14:textId="77777777">
        <w:trPr>
          <w:trHeight w:val="285"/>
        </w:trPr>
        <w:tc>
          <w:tcPr>
            <w:tcW w:w="5561" w:type="dxa"/>
            <w:gridSpan w:val="11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3F5E92F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0BFF5DB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Smlouvy/návrhy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Contracts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1 nebo více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Contract_XXXX</w:t>
            </w:r>
            <w:proofErr w:type="spellEnd"/>
          </w:p>
        </w:tc>
        <w:tc>
          <w:tcPr>
            <w:tcW w:w="2602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EBAB3FB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5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B978C1C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1A879249" w14:textId="77777777">
        <w:trPr>
          <w:trHeight w:val="285"/>
        </w:trPr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1800B10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51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D9447D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1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C94C4F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2552B0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0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86133D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335" w:type="dxa"/>
            <w:gridSpan w:val="3"/>
            <w:shd w:val="clear" w:color="auto" w:fill="000000"/>
            <w:vAlign w:val="bottom"/>
          </w:tcPr>
          <w:p w14:paraId="040DA535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</w:p>
        </w:tc>
      </w:tr>
      <w:tr w:rsidR="001F038B" w14:paraId="31F31849" w14:textId="77777777">
        <w:trPr>
          <w:trHeight w:val="285"/>
        </w:trPr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03BE8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15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B224B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111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37D6E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158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3D166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Číslo obchodního případu provozovatele</w:t>
            </w:r>
          </w:p>
        </w:tc>
        <w:tc>
          <w:tcPr>
            <w:tcW w:w="2602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C90E16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  <w:tc>
          <w:tcPr>
            <w:tcW w:w="133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510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5D3F2675" w14:textId="77777777">
        <w:trPr>
          <w:trHeight w:val="285"/>
        </w:trPr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F76C5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03BB1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Příznak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operace - stavu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záznamu</w:t>
            </w:r>
          </w:p>
        </w:tc>
        <w:tc>
          <w:tcPr>
            <w:tcW w:w="111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A2E374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58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0A8BC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 – nezaplacená objednávka pojištění</w:t>
            </w:r>
          </w:p>
          <w:p w14:paraId="61A1697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 – nové zaplacené pojištění  </w:t>
            </w:r>
          </w:p>
          <w:p w14:paraId="08581D6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X – Stornované pojištění</w:t>
            </w:r>
          </w:p>
        </w:tc>
        <w:tc>
          <w:tcPr>
            <w:tcW w:w="2602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6DA99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N</w:t>
            </w:r>
          </w:p>
        </w:tc>
        <w:tc>
          <w:tcPr>
            <w:tcW w:w="133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104BF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F038B" w14:paraId="5903BD3B" w14:textId="77777777">
        <w:trPr>
          <w:trHeight w:val="285"/>
        </w:trPr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B34DA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5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BB65F1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 příjemce</w:t>
            </w:r>
          </w:p>
        </w:tc>
        <w:tc>
          <w:tcPr>
            <w:tcW w:w="111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6A353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58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886C9A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02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BB1FD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hyperlink r:id="rId34">
              <w:r>
                <w:rPr>
                  <w:rFonts w:ascii="Calibri" w:eastAsia="Calibri" w:hAnsi="Calibri" w:cs="Calibri"/>
                  <w:color w:val="646464"/>
                  <w:sz w:val="16"/>
                  <w:szCs w:val="16"/>
                  <w:u w:val="single"/>
                </w:rPr>
                <w:t>email@klienta.cz</w:t>
              </w:r>
            </w:hyperlink>
          </w:p>
        </w:tc>
        <w:tc>
          <w:tcPr>
            <w:tcW w:w="133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086E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7F7F698E" w14:textId="77777777" w:rsidR="001F038B" w:rsidRDefault="00000000">
      <w:pPr>
        <w:rPr>
          <w:b/>
          <w:sz w:val="28"/>
          <w:szCs w:val="28"/>
        </w:rPr>
      </w:pPr>
      <w:bookmarkStart w:id="19" w:name="_heading=h.3rdcrjn" w:colFirst="0" w:colLast="0"/>
      <w:bookmarkEnd w:id="19"/>
      <w:r>
        <w:br w:type="page"/>
      </w:r>
    </w:p>
    <w:p w14:paraId="560166B8" w14:textId="77777777" w:rsidR="001F038B" w:rsidRDefault="00000000">
      <w:pPr>
        <w:pStyle w:val="Nadpis3"/>
      </w:pPr>
      <w:bookmarkStart w:id="20" w:name="_heading=h.26in1rg" w:colFirst="0" w:colLast="0"/>
      <w:bookmarkEnd w:id="20"/>
      <w:r>
        <w:lastRenderedPageBreak/>
        <w:t>Získání informací o uložených záznamech</w:t>
      </w:r>
    </w:p>
    <w:tbl>
      <w:tblPr>
        <w:tblStyle w:val="afb"/>
        <w:tblW w:w="9498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116"/>
        <w:gridCol w:w="68"/>
        <w:gridCol w:w="110"/>
        <w:gridCol w:w="1251"/>
        <w:gridCol w:w="179"/>
        <w:gridCol w:w="663"/>
        <w:gridCol w:w="36"/>
        <w:gridCol w:w="429"/>
        <w:gridCol w:w="542"/>
        <w:gridCol w:w="306"/>
        <w:gridCol w:w="773"/>
        <w:gridCol w:w="1270"/>
        <w:gridCol w:w="779"/>
        <w:gridCol w:w="608"/>
        <w:gridCol w:w="537"/>
        <w:gridCol w:w="831"/>
      </w:tblGrid>
      <w:tr w:rsidR="001F038B" w14:paraId="4DD43983" w14:textId="77777777">
        <w:trPr>
          <w:trHeight w:val="285"/>
        </w:trPr>
        <w:tc>
          <w:tcPr>
            <w:tcW w:w="2545" w:type="dxa"/>
            <w:gridSpan w:val="4"/>
            <w:shd w:val="clear" w:color="auto" w:fill="auto"/>
            <w:vAlign w:val="bottom"/>
          </w:tcPr>
          <w:p w14:paraId="0ECE7DAF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OrderInfo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8" w:type="dxa"/>
            <w:gridSpan w:val="3"/>
            <w:shd w:val="clear" w:color="auto" w:fill="auto"/>
            <w:vAlign w:val="bottom"/>
          </w:tcPr>
          <w:p w14:paraId="22B85813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1" w:type="dxa"/>
            <w:gridSpan w:val="2"/>
            <w:shd w:val="clear" w:color="auto" w:fill="auto"/>
            <w:vAlign w:val="bottom"/>
          </w:tcPr>
          <w:p w14:paraId="15179EE8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28" w:type="dxa"/>
            <w:gridSpan w:val="4"/>
            <w:shd w:val="clear" w:color="auto" w:fill="auto"/>
            <w:vAlign w:val="bottom"/>
          </w:tcPr>
          <w:p w14:paraId="4637E121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gridSpan w:val="2"/>
            <w:shd w:val="clear" w:color="auto" w:fill="auto"/>
            <w:vAlign w:val="bottom"/>
          </w:tcPr>
          <w:p w14:paraId="68C48754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shd w:val="clear" w:color="auto" w:fill="auto"/>
            <w:vAlign w:val="bottom"/>
          </w:tcPr>
          <w:p w14:paraId="56888146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1CFDB1D2" w14:textId="77777777">
        <w:trPr>
          <w:trHeight w:val="507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1AF43A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2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BC47C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87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5BE5172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EB5A1D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3128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90F505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B89BDC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 xml:space="preserve">Informace s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E430AA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 xml:space="preserve">Informace s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ContractNo</w:t>
            </w:r>
            <w:proofErr w:type="spellEnd"/>
          </w:p>
        </w:tc>
      </w:tr>
      <w:tr w:rsidR="001F038B" w14:paraId="4A704C9B" w14:textId="77777777">
        <w:trPr>
          <w:trHeight w:val="285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B7B7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142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DC443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prodejce</w:t>
            </w:r>
          </w:p>
        </w:tc>
        <w:tc>
          <w:tcPr>
            <w:tcW w:w="87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1F6D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D6FEB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dotazu</w:t>
            </w:r>
          </w:p>
        </w:tc>
        <w:tc>
          <w:tcPr>
            <w:tcW w:w="312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70C0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41059e28e30af11f62473ee29a93b2e1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10941B2B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1CE2F8D2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7DCB8EB3" w14:textId="77777777">
        <w:trPr>
          <w:trHeight w:val="285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37B89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</w:p>
        </w:tc>
        <w:tc>
          <w:tcPr>
            <w:tcW w:w="142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244D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Přístupový kód</w:t>
            </w:r>
          </w:p>
        </w:tc>
        <w:tc>
          <w:tcPr>
            <w:tcW w:w="87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8A65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9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2C34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objednávky</w:t>
            </w:r>
          </w:p>
        </w:tc>
        <w:tc>
          <w:tcPr>
            <w:tcW w:w="3128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69786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32559e28e30af11f62473ee29a93b2e1</w:t>
            </w:r>
          </w:p>
        </w:tc>
        <w:tc>
          <w:tcPr>
            <w:tcW w:w="11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483D789D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</w:p>
        </w:tc>
        <w:tc>
          <w:tcPr>
            <w:tcW w:w="8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948ED7B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F038B" w14:paraId="3E23DBFE" w14:textId="77777777">
        <w:trPr>
          <w:trHeight w:val="285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E758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42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F38F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87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19712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9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162CE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Objednávkový kód</w:t>
            </w:r>
          </w:p>
        </w:tc>
        <w:tc>
          <w:tcPr>
            <w:tcW w:w="3128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C53DA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1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7DB488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8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227A0523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35774891" w14:textId="77777777">
        <w:trPr>
          <w:trHeight w:val="285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B75A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142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DE52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87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D06A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9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5E35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28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0F639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  <w:tc>
          <w:tcPr>
            <w:tcW w:w="11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036C4950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C45310A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1279E402" w14:textId="77777777">
        <w:trPr>
          <w:trHeight w:val="285"/>
        </w:trPr>
        <w:tc>
          <w:tcPr>
            <w:tcW w:w="9498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C27A6F0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83C0ADF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Návratové hodnoty</w:t>
            </w:r>
            <w:r>
              <w:rPr>
                <w:rFonts w:ascii="Arial" w:eastAsia="Arial" w:hAnsi="Arial" w:cs="Arial"/>
                <w:color w:val="000000"/>
              </w:rPr>
              <w:t>  </w:t>
            </w:r>
          </w:p>
        </w:tc>
      </w:tr>
      <w:tr w:rsidR="001F038B" w14:paraId="772C0831" w14:textId="77777777">
        <w:trPr>
          <w:trHeight w:val="285"/>
        </w:trPr>
        <w:tc>
          <w:tcPr>
            <w:tcW w:w="9498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92CCFC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OrderlnfoResponse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</w:tr>
      <w:tr w:rsidR="001F038B" w14:paraId="70513B80" w14:textId="77777777">
        <w:trPr>
          <w:trHeight w:val="285"/>
        </w:trPr>
        <w:tc>
          <w:tcPr>
            <w:tcW w:w="1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6F43262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209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7E1B84C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31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00C2963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4408E16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7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23BBA26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</w:tr>
      <w:tr w:rsidR="001F038B" w14:paraId="41FFBA88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49CA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DA95F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B758A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1D70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Objednávkový kód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36D9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</w:tr>
      <w:tr w:rsidR="001F038B" w14:paraId="1EDD3CB3" w14:textId="77777777">
        <w:trPr>
          <w:trHeight w:val="285"/>
        </w:trPr>
        <w:tc>
          <w:tcPr>
            <w:tcW w:w="5473" w:type="dxa"/>
            <w:gridSpan w:val="11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AA3BF3D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46EC33BE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E89DCC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Smlouvy/návrhy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Contracts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1 nebo více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Contract_XXXX</w:t>
            </w:r>
            <w:proofErr w:type="spellEnd"/>
          </w:p>
        </w:tc>
        <w:tc>
          <w:tcPr>
            <w:tcW w:w="2657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9E7DFE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F85E63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7461EE0E" w14:textId="77777777">
        <w:trPr>
          <w:trHeight w:val="285"/>
        </w:trPr>
        <w:tc>
          <w:tcPr>
            <w:tcW w:w="1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286E50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540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B0F742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AE7FC3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21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0C3DA7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7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4A002A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368" w:type="dxa"/>
            <w:gridSpan w:val="2"/>
            <w:shd w:val="clear" w:color="auto" w:fill="000000"/>
            <w:vAlign w:val="bottom"/>
          </w:tcPr>
          <w:p w14:paraId="3993C10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</w:tr>
      <w:tr w:rsidR="001F038B" w14:paraId="06A94990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6833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5108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7D7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F1B2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4087D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</w:tr>
      <w:tr w:rsidR="001F038B" w14:paraId="34AFE790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7BAB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3723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Přístupový kód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1C9D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88AA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objednávky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5D05A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32559e28e30af11f62473ee29a93b2e1</w:t>
            </w:r>
          </w:p>
        </w:tc>
      </w:tr>
      <w:tr w:rsidR="001F038B" w14:paraId="0F0FFD16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342B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DateFrom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3485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Počátek pojištění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2AA3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7C4B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33D3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15.10.2016</w:t>
            </w:r>
          </w:p>
        </w:tc>
      </w:tr>
      <w:tr w:rsidR="001F038B" w14:paraId="4033C154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6CFED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DateTo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7A8E9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Konec cesty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BD587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8127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855E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20.10.2016</w:t>
            </w:r>
          </w:p>
        </w:tc>
      </w:tr>
      <w:tr w:rsidR="001F038B" w14:paraId="03065B1D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8C818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NumPerson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1822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Počet osob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B5D9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42965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Není omezeno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E66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1F038B" w14:paraId="5DD8FAAB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E20D9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08AE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Riziková oblast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4E05C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17EB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 - Evropa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, W - Svět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7D66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</w:t>
            </w:r>
          </w:p>
        </w:tc>
      </w:tr>
      <w:tr w:rsidR="001F038B" w14:paraId="439643E4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15565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F7C1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Cílová země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674DD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1739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země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C3CD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FRA</w:t>
            </w:r>
          </w:p>
        </w:tc>
      </w:tr>
      <w:tr w:rsidR="001F038B" w14:paraId="7388D168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7687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00AA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680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D108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viz tabulka str.2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81182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</w:tr>
      <w:tr w:rsidR="001F038B" w14:paraId="6DF14649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66DE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41F1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69E18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E54B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 (CZK)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47B0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</w:tr>
      <w:tr w:rsidR="001F038B" w14:paraId="09505FC2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250E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87C8C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Příznak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operace - stavu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záznamu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D451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C161C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 – nezaplacená objednávka pojištění</w:t>
            </w:r>
          </w:p>
          <w:p w14:paraId="77D1970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 – nové zaplacené pojištění  </w:t>
            </w:r>
          </w:p>
          <w:p w14:paraId="3E9C42D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 – Stornované pojištění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BDBEE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</w:t>
            </w:r>
          </w:p>
        </w:tc>
      </w:tr>
      <w:tr w:rsidR="001F038B" w14:paraId="09B7ECB5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65AC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InsertTime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5AB8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Datum vložení záznamu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126A6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Timestamp</w:t>
            </w:r>
            <w:proofErr w:type="spellEnd"/>
          </w:p>
          <w:p w14:paraId="7A89D8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4843B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Datum vložení zaplaceného nebo nezaplaceného záznamu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5AE2B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15.9.2014 10:40</w:t>
            </w:r>
          </w:p>
        </w:tc>
      </w:tr>
      <w:tr w:rsidR="001F038B" w14:paraId="551CA04D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00A30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PaymentTime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7A79F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Datum platby (aktivace)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5C47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Timestamp</w:t>
            </w:r>
            <w:proofErr w:type="spellEnd"/>
          </w:p>
          <w:p w14:paraId="2E6F950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B4E83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Datum změny statusu z O na N (pokud vloženo se statusem N – datum vložení)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D421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01.10.2014 12:53</w:t>
            </w:r>
          </w:p>
        </w:tc>
      </w:tr>
      <w:tr w:rsidR="001F038B" w14:paraId="733BBDBF" w14:textId="77777777">
        <w:trPr>
          <w:trHeight w:val="285"/>
        </w:trPr>
        <w:tc>
          <w:tcPr>
            <w:tcW w:w="4700" w:type="dxa"/>
            <w:gridSpan w:val="10"/>
            <w:shd w:val="clear" w:color="auto" w:fill="auto"/>
            <w:vAlign w:val="bottom"/>
          </w:tcPr>
          <w:p w14:paraId="463E9C3D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FCAA12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Osoby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Passengers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1..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Person_XX</w:t>
            </w:r>
            <w:proofErr w:type="spellEnd"/>
          </w:p>
        </w:tc>
        <w:tc>
          <w:tcPr>
            <w:tcW w:w="2043" w:type="dxa"/>
            <w:gridSpan w:val="2"/>
            <w:shd w:val="clear" w:color="auto" w:fill="auto"/>
            <w:vAlign w:val="bottom"/>
          </w:tcPr>
          <w:p w14:paraId="7A15738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55" w:type="dxa"/>
            <w:gridSpan w:val="4"/>
            <w:shd w:val="clear" w:color="auto" w:fill="auto"/>
            <w:vAlign w:val="bottom"/>
          </w:tcPr>
          <w:p w14:paraId="23FE70D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35AF3EF8" w14:textId="77777777">
        <w:trPr>
          <w:trHeight w:val="285"/>
        </w:trPr>
        <w:tc>
          <w:tcPr>
            <w:tcW w:w="129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55EB39D4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2093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C16542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313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FA749B7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0FC3BA64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755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62D237B0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Příklad hodnot</w:t>
            </w:r>
          </w:p>
        </w:tc>
      </w:tr>
      <w:tr w:rsidR="001F038B" w14:paraId="2739F4B0" w14:textId="77777777">
        <w:trPr>
          <w:trHeight w:val="285"/>
        </w:trPr>
        <w:tc>
          <w:tcPr>
            <w:tcW w:w="1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F766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PersonId</w:t>
            </w:r>
            <w:proofErr w:type="spellEnd"/>
          </w:p>
        </w:tc>
        <w:tc>
          <w:tcPr>
            <w:tcW w:w="209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D294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osoby</w:t>
            </w:r>
          </w:p>
        </w:tc>
        <w:tc>
          <w:tcPr>
            <w:tcW w:w="131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4571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0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CE05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E7808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1F038B" w14:paraId="22ECB84B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6CC84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BF21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Příjmení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92E29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/80</w:t>
            </w:r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0AFE2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uvádět bez titulů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C5662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Tester</w:t>
            </w:r>
          </w:p>
        </w:tc>
      </w:tr>
      <w:tr w:rsidR="001F038B" w14:paraId="39832E5E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6CBB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FirstName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22DB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Jméno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046E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/80</w:t>
            </w:r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6CF72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uvádět bez titulů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51F72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Miroslav</w:t>
            </w:r>
          </w:p>
        </w:tc>
      </w:tr>
      <w:tr w:rsidR="001F038B" w14:paraId="5FCD1C84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6A3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BirthDate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BD0D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Datum narození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8033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dd.mm.yyyy</w:t>
            </w:r>
            <w:proofErr w:type="spellEnd"/>
            <w:proofErr w:type="gramEnd"/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7FAA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9C543F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12.12.1966</w:t>
            </w:r>
          </w:p>
        </w:tc>
      </w:tr>
      <w:tr w:rsidR="001F038B" w14:paraId="1468D8ED" w14:textId="77777777">
        <w:trPr>
          <w:trHeight w:val="285"/>
        </w:trPr>
        <w:tc>
          <w:tcPr>
            <w:tcW w:w="12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BE03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</w:p>
        </w:tc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5D69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sazby</w:t>
            </w:r>
          </w:p>
        </w:tc>
        <w:tc>
          <w:tcPr>
            <w:tcW w:w="1313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6C15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/5</w:t>
            </w:r>
          </w:p>
        </w:tc>
        <w:tc>
          <w:tcPr>
            <w:tcW w:w="204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94EA7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5F2F33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K5</w:t>
            </w:r>
          </w:p>
        </w:tc>
      </w:tr>
      <w:tr w:rsidR="001F038B" w14:paraId="386896BD" w14:textId="77777777">
        <w:trPr>
          <w:trHeight w:val="285"/>
        </w:trPr>
        <w:tc>
          <w:tcPr>
            <w:tcW w:w="1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6B71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InsType</w:t>
            </w:r>
            <w:proofErr w:type="spellEnd"/>
          </w:p>
        </w:tc>
        <w:tc>
          <w:tcPr>
            <w:tcW w:w="2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9DF2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 pojištění</w:t>
            </w:r>
          </w:p>
        </w:tc>
        <w:tc>
          <w:tcPr>
            <w:tcW w:w="13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24B5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1D5B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-  turistická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zs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- zimní (rekreační) sporty</w:t>
            </w:r>
          </w:p>
        </w:tc>
        <w:tc>
          <w:tcPr>
            <w:tcW w:w="2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71EB9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</w:t>
            </w:r>
          </w:p>
        </w:tc>
      </w:tr>
      <w:tr w:rsidR="001F038B" w14:paraId="078B7C8A" w14:textId="77777777">
        <w:trPr>
          <w:trHeight w:val="285"/>
        </w:trPr>
        <w:tc>
          <w:tcPr>
            <w:tcW w:w="1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BAD0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CancProduct</w:t>
            </w:r>
            <w:proofErr w:type="spellEnd"/>
          </w:p>
        </w:tc>
        <w:tc>
          <w:tcPr>
            <w:tcW w:w="2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A7DC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 storna</w:t>
            </w:r>
          </w:p>
        </w:tc>
        <w:tc>
          <w:tcPr>
            <w:tcW w:w="13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7FBA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E370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Pouze AXA</w:t>
            </w:r>
          </w:p>
        </w:tc>
        <w:tc>
          <w:tcPr>
            <w:tcW w:w="2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A30A736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1F038B" w14:paraId="0BD5A961" w14:textId="77777777">
        <w:trPr>
          <w:trHeight w:val="285"/>
        </w:trPr>
        <w:tc>
          <w:tcPr>
            <w:tcW w:w="1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57D4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InsSport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a další typy připojištění dle tabulky produktů AXA</w:t>
            </w:r>
          </w:p>
        </w:tc>
        <w:tc>
          <w:tcPr>
            <w:tcW w:w="2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13905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Typy připojištění AXA</w:t>
            </w:r>
          </w:p>
        </w:tc>
        <w:tc>
          <w:tcPr>
            <w:tcW w:w="13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43B8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BBA0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Pouze AXA</w:t>
            </w:r>
          </w:p>
        </w:tc>
        <w:tc>
          <w:tcPr>
            <w:tcW w:w="2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2DC632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14:paraId="1ECF9906" w14:textId="77777777" w:rsidR="001F038B" w:rsidRDefault="001F038B">
      <w:pPr>
        <w:pStyle w:val="Nadpis3"/>
      </w:pPr>
      <w:bookmarkStart w:id="21" w:name="_heading=h.lnxbz9" w:colFirst="0" w:colLast="0"/>
      <w:bookmarkEnd w:id="21"/>
    </w:p>
    <w:p w14:paraId="1D2E4A28" w14:textId="77777777" w:rsidR="001F038B" w:rsidRDefault="00000000">
      <w:pPr>
        <w:rPr>
          <w:b/>
          <w:sz w:val="28"/>
          <w:szCs w:val="28"/>
        </w:rPr>
      </w:pPr>
      <w:r>
        <w:br w:type="page"/>
      </w:r>
    </w:p>
    <w:p w14:paraId="13DFA53E" w14:textId="77777777" w:rsidR="001F038B" w:rsidRDefault="00000000">
      <w:pPr>
        <w:pStyle w:val="Nadpis3"/>
      </w:pPr>
      <w:bookmarkStart w:id="22" w:name="_heading=h.35nkun2" w:colFirst="0" w:colLast="0"/>
      <w:bookmarkEnd w:id="22"/>
      <w:r>
        <w:lastRenderedPageBreak/>
        <w:t>Stornování záznamu</w:t>
      </w:r>
    </w:p>
    <w:p w14:paraId="05D304A8" w14:textId="77777777" w:rsidR="001F038B" w:rsidRDefault="00000000">
      <w:r>
        <w:t>Poznámka: Stornovat lze pomocí WS pouze nezaktivovanou objednávku</w:t>
      </w:r>
    </w:p>
    <w:tbl>
      <w:tblPr>
        <w:tblStyle w:val="afc"/>
        <w:tblW w:w="9746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115"/>
        <w:gridCol w:w="1428"/>
        <w:gridCol w:w="880"/>
        <w:gridCol w:w="1254"/>
        <w:gridCol w:w="2844"/>
        <w:gridCol w:w="1146"/>
        <w:gridCol w:w="1079"/>
      </w:tblGrid>
      <w:tr w:rsidR="001F038B" w14:paraId="1A43B947" w14:textId="77777777">
        <w:trPr>
          <w:trHeight w:val="285"/>
        </w:trPr>
        <w:tc>
          <w:tcPr>
            <w:tcW w:w="2543" w:type="dxa"/>
            <w:gridSpan w:val="2"/>
            <w:shd w:val="clear" w:color="auto" w:fill="auto"/>
            <w:vAlign w:val="bottom"/>
          </w:tcPr>
          <w:p w14:paraId="0B665F4D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OrderDelete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162BE46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54" w:type="dxa"/>
            <w:shd w:val="clear" w:color="auto" w:fill="auto"/>
            <w:vAlign w:val="bottom"/>
          </w:tcPr>
          <w:p w14:paraId="742A7132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4" w:type="dxa"/>
            <w:shd w:val="clear" w:color="auto" w:fill="auto"/>
            <w:vAlign w:val="bottom"/>
          </w:tcPr>
          <w:p w14:paraId="1B458F6A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auto"/>
            <w:vAlign w:val="bottom"/>
          </w:tcPr>
          <w:p w14:paraId="569B9FE9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9" w:type="dxa"/>
            <w:shd w:val="clear" w:color="auto" w:fill="auto"/>
            <w:vAlign w:val="bottom"/>
          </w:tcPr>
          <w:p w14:paraId="2B5295A6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038B" w14:paraId="5A761213" w14:textId="77777777">
        <w:trPr>
          <w:trHeight w:val="900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3327A69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32DF75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576CFA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1A09D81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06B4E08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417390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 xml:space="preserve">Výmaz s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69F4413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 xml:space="preserve">Výmaz s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ContractNo</w:t>
            </w:r>
            <w:proofErr w:type="spellEnd"/>
          </w:p>
        </w:tc>
      </w:tr>
      <w:tr w:rsidR="001F038B" w14:paraId="5A7E3E97" w14:textId="77777777">
        <w:trPr>
          <w:trHeight w:val="285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046D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B253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prodejce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05B5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2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E068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dotazu</w:t>
            </w:r>
          </w:p>
        </w:tc>
        <w:tc>
          <w:tcPr>
            <w:tcW w:w="2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E548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41059e28e30af11f62473ee29a93b2e1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CAD5179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201B8306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465C147A" w14:textId="77777777">
        <w:trPr>
          <w:trHeight w:val="285"/>
        </w:trPr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416A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</w:p>
        </w:tc>
        <w:tc>
          <w:tcPr>
            <w:tcW w:w="14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5B87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Přístupový kód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91B49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/64</w:t>
            </w:r>
          </w:p>
        </w:tc>
        <w:tc>
          <w:tcPr>
            <w:tcW w:w="125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A1A7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Autorizace objednávky</w:t>
            </w:r>
          </w:p>
        </w:tc>
        <w:tc>
          <w:tcPr>
            <w:tcW w:w="2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6FD2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32559e28e30af11f62473ee29a93b2e1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1E09E562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CB1A6E2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1F038B" w14:paraId="42731495" w14:textId="77777777">
        <w:trPr>
          <w:trHeight w:val="285"/>
        </w:trPr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A673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4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642C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BD28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25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8A53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Objednávkový kód</w:t>
            </w:r>
          </w:p>
        </w:tc>
        <w:tc>
          <w:tcPr>
            <w:tcW w:w="2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D7FC5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7FF84DB9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lightGray"/>
              </w:rPr>
              <w:t> </w:t>
            </w: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73CAB448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2615D8A5" w14:textId="77777777">
        <w:trPr>
          <w:trHeight w:val="285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97DA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6749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33A78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12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F151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C85FB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bottom"/>
          </w:tcPr>
          <w:p w14:paraId="090D5D15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C0CD"/>
            <w:vAlign w:val="bottom"/>
          </w:tcPr>
          <w:p w14:paraId="60B8A16E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F038B" w14:paraId="45C70DAD" w14:textId="77777777">
        <w:trPr>
          <w:trHeight w:val="285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0A0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PersonNr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FAC4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záznamu osoby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1F16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2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781D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 případě, že je zadáno, smaže pouze konkrétní osobu</w:t>
            </w:r>
          </w:p>
        </w:tc>
        <w:tc>
          <w:tcPr>
            <w:tcW w:w="2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D0B9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578548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19A43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7B4FC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0647D12" w14:textId="77777777" w:rsidR="001F038B" w:rsidRDefault="001F038B"/>
    <w:tbl>
      <w:tblPr>
        <w:tblStyle w:val="afd"/>
        <w:tblW w:w="9746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184"/>
        <w:gridCol w:w="1540"/>
        <w:gridCol w:w="1128"/>
        <w:gridCol w:w="1620"/>
        <w:gridCol w:w="2658"/>
        <w:gridCol w:w="1453"/>
        <w:gridCol w:w="163"/>
      </w:tblGrid>
      <w:tr w:rsidR="001F038B" w14:paraId="77B143E3" w14:textId="77777777">
        <w:trPr>
          <w:trHeight w:val="285"/>
        </w:trPr>
        <w:tc>
          <w:tcPr>
            <w:tcW w:w="9746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1EB923" w14:textId="77777777" w:rsidR="001F038B" w:rsidRDefault="00000000">
            <w:pPr>
              <w:spacing w:before="0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Návratové hodnoty  </w:t>
            </w:r>
          </w:p>
        </w:tc>
      </w:tr>
      <w:tr w:rsidR="001F038B" w14:paraId="50A29018" w14:textId="77777777">
        <w:trPr>
          <w:trHeight w:val="285"/>
        </w:trPr>
        <w:tc>
          <w:tcPr>
            <w:tcW w:w="9583" w:type="dxa"/>
            <w:gridSpan w:val="6"/>
            <w:shd w:val="clear" w:color="auto" w:fill="auto"/>
            <w:vAlign w:val="bottom"/>
          </w:tcPr>
          <w:p w14:paraId="66865153" w14:textId="77777777" w:rsidR="001F038B" w:rsidRDefault="0000000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Společné údaje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OrderDeleteResponse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(při odeslání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OrderId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nebo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ContractNo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3" w:type="dxa"/>
          </w:tcPr>
          <w:p w14:paraId="49EAD2B7" w14:textId="77777777" w:rsidR="001F038B" w:rsidRDefault="001F038B"/>
        </w:tc>
      </w:tr>
      <w:tr w:rsidR="001F038B" w14:paraId="1F7DC659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077ECBD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65F299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BCB2C9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2C7A998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0000"/>
            <w:vAlign w:val="bottom"/>
          </w:tcPr>
          <w:p w14:paraId="7661003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53" w:type="dxa"/>
            <w:shd w:val="clear" w:color="auto" w:fill="000000"/>
            <w:vAlign w:val="bottom"/>
          </w:tcPr>
          <w:p w14:paraId="02517FC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  <w:tc>
          <w:tcPr>
            <w:tcW w:w="163" w:type="dxa"/>
          </w:tcPr>
          <w:p w14:paraId="0BA04B84" w14:textId="77777777" w:rsidR="001F038B" w:rsidRDefault="001F038B"/>
        </w:tc>
      </w:tr>
      <w:tr w:rsidR="001F038B" w14:paraId="4AF46DCD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2F021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6F042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objednávky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002B2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/30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8389B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Objednávkový kód</w:t>
            </w:r>
          </w:p>
        </w:tc>
        <w:tc>
          <w:tcPr>
            <w:tcW w:w="2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4663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20141010</w:t>
            </w: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05C4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1FC10548" w14:textId="77777777" w:rsidR="001F038B" w:rsidRDefault="001F038B"/>
        </w:tc>
      </w:tr>
      <w:tr w:rsidR="001F038B" w14:paraId="429CA47B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E2538B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ContractNo</w:t>
            </w:r>
            <w:proofErr w:type="spellEnd"/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4FDF69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smlouvy/návrhu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E9A91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/10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809A875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90722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1113128</w:t>
            </w:r>
          </w:p>
        </w:tc>
        <w:tc>
          <w:tcPr>
            <w:tcW w:w="14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7763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0EFE089A" w14:textId="77777777" w:rsidR="001F038B" w:rsidRDefault="001F038B"/>
        </w:tc>
      </w:tr>
      <w:tr w:rsidR="001F038B" w14:paraId="322C08CF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5EE6C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C8A0A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pojišťovny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0C74B1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899260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viz tabulka str.2</w:t>
            </w: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5383A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4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E533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5DFC4691" w14:textId="77777777" w:rsidR="001F038B" w:rsidRDefault="001F038B"/>
        </w:tc>
      </w:tr>
      <w:tr w:rsidR="001F038B" w14:paraId="78372074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5AC8C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TotalPremium</w:t>
            </w:r>
            <w:proofErr w:type="spellEnd"/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D4B95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Celkové pojistné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AD6B93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A8C237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392D5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4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D941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1377DBC7" w14:textId="77777777" w:rsidR="001F038B" w:rsidRDefault="001F038B"/>
        </w:tc>
      </w:tr>
      <w:tr w:rsidR="001F038B" w14:paraId="337EAF5E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E5070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4CD3A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Měna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4602AE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/3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85A77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kód měny</w:t>
            </w: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1B38AF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CZK</w:t>
            </w:r>
          </w:p>
        </w:tc>
        <w:tc>
          <w:tcPr>
            <w:tcW w:w="14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E6A0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7DA4B9F4" w14:textId="77777777" w:rsidR="001F038B" w:rsidRDefault="001F038B"/>
        </w:tc>
      </w:tr>
      <w:tr w:rsidR="001F038B" w14:paraId="6DF4B939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E1A680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15242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Příznak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operace -stavu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záznamu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1845E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23DA99F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22A10D4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 - Stornováno</w:t>
            </w:r>
            <w:proofErr w:type="gramEnd"/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8758C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67B8D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" w:type="dxa"/>
          </w:tcPr>
          <w:p w14:paraId="7C9EAA35" w14:textId="77777777" w:rsidR="001F038B" w:rsidRDefault="001F038B"/>
        </w:tc>
      </w:tr>
      <w:tr w:rsidR="001F038B" w14:paraId="6A0D3797" w14:textId="77777777">
        <w:trPr>
          <w:trHeight w:val="285"/>
        </w:trPr>
        <w:tc>
          <w:tcPr>
            <w:tcW w:w="1184" w:type="dxa"/>
            <w:shd w:val="clear" w:color="auto" w:fill="auto"/>
            <w:vAlign w:val="bottom"/>
          </w:tcPr>
          <w:p w14:paraId="6072B737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2BEBAE6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8" w:type="dxa"/>
            <w:shd w:val="clear" w:color="auto" w:fill="auto"/>
            <w:vAlign w:val="bottom"/>
          </w:tcPr>
          <w:p w14:paraId="0B8E245F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67161585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58" w:type="dxa"/>
            <w:shd w:val="clear" w:color="auto" w:fill="auto"/>
            <w:vAlign w:val="bottom"/>
          </w:tcPr>
          <w:p w14:paraId="55447452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3" w:type="dxa"/>
            <w:shd w:val="clear" w:color="auto" w:fill="auto"/>
            <w:vAlign w:val="bottom"/>
          </w:tcPr>
          <w:p w14:paraId="3E2F41EF" w14:textId="77777777" w:rsidR="001F038B" w:rsidRDefault="001F03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3" w:type="dxa"/>
          </w:tcPr>
          <w:p w14:paraId="360146FD" w14:textId="77777777" w:rsidR="001F038B" w:rsidRDefault="001F038B"/>
        </w:tc>
      </w:tr>
      <w:tr w:rsidR="001F038B" w14:paraId="211FCB3B" w14:textId="77777777">
        <w:trPr>
          <w:trHeight w:val="285"/>
        </w:trPr>
        <w:tc>
          <w:tcPr>
            <w:tcW w:w="9583" w:type="dxa"/>
            <w:gridSpan w:val="6"/>
            <w:shd w:val="clear" w:color="auto" w:fill="auto"/>
            <w:vAlign w:val="bottom"/>
          </w:tcPr>
          <w:p w14:paraId="181A9A56" w14:textId="77777777" w:rsidR="001F038B" w:rsidRDefault="001F038B">
            <w:pPr>
              <w:spacing w:before="0"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4F9FA018" w14:textId="77777777" w:rsidR="001F038B" w:rsidRDefault="0000000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Osoby [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Passengers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] obsahuje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1..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 prvků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Person_XX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(při odeslání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PersonNr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3" w:type="dxa"/>
          </w:tcPr>
          <w:p w14:paraId="39CDA42B" w14:textId="77777777" w:rsidR="001F038B" w:rsidRDefault="001F038B"/>
        </w:tc>
      </w:tr>
      <w:tr w:rsidR="001F038B" w14:paraId="6FB06017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bottom"/>
          </w:tcPr>
          <w:p w14:paraId="5BC4667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jméno pole</w:t>
            </w:r>
          </w:p>
        </w:tc>
        <w:tc>
          <w:tcPr>
            <w:tcW w:w="1540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189B700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Popis pole</w:t>
            </w:r>
          </w:p>
        </w:tc>
        <w:tc>
          <w:tcPr>
            <w:tcW w:w="1128" w:type="dxa"/>
            <w:tcBorders>
              <w:top w:val="single" w:sz="4" w:space="0" w:color="000000"/>
            </w:tcBorders>
            <w:shd w:val="clear" w:color="auto" w:fill="000000"/>
            <w:vAlign w:val="bottom"/>
          </w:tcPr>
          <w:p w14:paraId="1E26322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Typ/délka znaků</w:t>
            </w:r>
          </w:p>
        </w:tc>
        <w:tc>
          <w:tcPr>
            <w:tcW w:w="16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A5F12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Použití</w:t>
            </w:r>
          </w:p>
        </w:tc>
        <w:tc>
          <w:tcPr>
            <w:tcW w:w="265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6C51EC8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Příklad hodnot</w:t>
            </w:r>
          </w:p>
        </w:tc>
        <w:tc>
          <w:tcPr>
            <w:tcW w:w="1453" w:type="dxa"/>
            <w:tcBorders>
              <w:bottom w:val="single" w:sz="4" w:space="0" w:color="000000"/>
            </w:tcBorders>
            <w:shd w:val="clear" w:color="auto" w:fill="000000"/>
            <w:vAlign w:val="bottom"/>
          </w:tcPr>
          <w:p w14:paraId="1DEB111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Povinné/nepovinné</w:t>
            </w:r>
          </w:p>
        </w:tc>
        <w:tc>
          <w:tcPr>
            <w:tcW w:w="163" w:type="dxa"/>
          </w:tcPr>
          <w:p w14:paraId="5DFA8AEC" w14:textId="77777777" w:rsidR="001F038B" w:rsidRDefault="001F038B"/>
        </w:tc>
      </w:tr>
      <w:tr w:rsidR="001F038B" w14:paraId="2B48FA71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C6342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PersonId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0764D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Identifikátor osoby</w:t>
            </w:r>
          </w:p>
        </w:tc>
        <w:tc>
          <w:tcPr>
            <w:tcW w:w="1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B4F4F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272FB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5DE32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05C6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0E45EAAF" w14:textId="77777777" w:rsidR="001F038B" w:rsidRDefault="001F038B"/>
        </w:tc>
      </w:tr>
      <w:tr w:rsidR="001F038B" w14:paraId="564984DE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BC83B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PersonNr</w:t>
            </w:r>
            <w:proofErr w:type="spellEnd"/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16B67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Číslo záznamu osoby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62ADA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AD93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3FC89D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578548</w:t>
            </w: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007F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157F78C9" w14:textId="77777777" w:rsidR="001F038B" w:rsidRDefault="001F038B"/>
        </w:tc>
      </w:tr>
      <w:tr w:rsidR="001F038B" w14:paraId="0AF4DF22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7B2E4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lastRenderedPageBreak/>
              <w:t>InsProduct</w:t>
            </w:r>
            <w:proofErr w:type="spellEnd"/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9AB871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Kód sazby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6ACF7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/6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0A57B4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76CFA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K5</w:t>
            </w: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8D50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61E0DFC1" w14:textId="77777777" w:rsidR="001F038B" w:rsidRDefault="001F038B"/>
        </w:tc>
      </w:tr>
      <w:tr w:rsidR="001F038B" w14:paraId="3834BCAF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20E40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PersonPremium</w:t>
            </w:r>
            <w:proofErr w:type="spellEnd"/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BD8E81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Pojistné za osobu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B4C847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826EF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E8F51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0F65F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" w:type="dxa"/>
          </w:tcPr>
          <w:p w14:paraId="28C8BE2E" w14:textId="77777777" w:rsidR="001F038B" w:rsidRDefault="001F038B"/>
        </w:tc>
      </w:tr>
      <w:tr w:rsidR="001F038B" w14:paraId="003E279C" w14:textId="77777777">
        <w:trPr>
          <w:trHeight w:val="285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37547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B08A1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Příznak operace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-  stavu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osoby</w:t>
            </w:r>
          </w:p>
        </w:tc>
        <w:tc>
          <w:tcPr>
            <w:tcW w:w="11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AAD551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A52B1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</w:p>
          <w:p w14:paraId="5972065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 - stornováno</w:t>
            </w:r>
            <w:proofErr w:type="gramEnd"/>
          </w:p>
        </w:tc>
        <w:tc>
          <w:tcPr>
            <w:tcW w:w="26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66AF9C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DE30C" w14:textId="77777777" w:rsidR="001F038B" w:rsidRDefault="001F038B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3" w:type="dxa"/>
          </w:tcPr>
          <w:p w14:paraId="36FC1854" w14:textId="77777777" w:rsidR="001F038B" w:rsidRDefault="001F038B"/>
        </w:tc>
      </w:tr>
    </w:tbl>
    <w:p w14:paraId="6B823E05" w14:textId="77777777" w:rsidR="001F038B" w:rsidRDefault="00000000">
      <w:pPr>
        <w:rPr>
          <w:b/>
          <w:sz w:val="36"/>
          <w:szCs w:val="36"/>
        </w:rPr>
      </w:pPr>
      <w:r>
        <w:br w:type="page"/>
      </w:r>
    </w:p>
    <w:p w14:paraId="7E92486A" w14:textId="77777777" w:rsidR="001F038B" w:rsidRDefault="00000000">
      <w:pPr>
        <w:pStyle w:val="Nadpis2"/>
      </w:pPr>
      <w:bookmarkStart w:id="23" w:name="_heading=h.1ksv4uv" w:colFirst="0" w:colLast="0"/>
      <w:bookmarkEnd w:id="23"/>
      <w:r>
        <w:lastRenderedPageBreak/>
        <w:t>Závěr</w:t>
      </w:r>
    </w:p>
    <w:p w14:paraId="4CF109CF" w14:textId="77777777" w:rsidR="001F038B" w:rsidRDefault="00000000">
      <w:r>
        <w:t xml:space="preserve">V případě zájmu o implementaci pojištění kontaktujte administraci TRAVEL SUPPORT SYSTEMS – v kontaktech níže. S dotazy ohledně technické realizace se obracejte na </w:t>
      </w:r>
      <w:hyperlink r:id="rId35">
        <w:r>
          <w:rPr>
            <w:color w:val="646464"/>
            <w:u w:val="single"/>
          </w:rPr>
          <w:t>vetrovsky@gmail.com</w:t>
        </w:r>
      </w:hyperlink>
      <w:r>
        <w:t>.</w:t>
      </w:r>
    </w:p>
    <w:p w14:paraId="56123B6A" w14:textId="77777777" w:rsidR="001F038B" w:rsidRDefault="00000000">
      <w:pPr>
        <w:pStyle w:val="Nadpis3"/>
      </w:pPr>
      <w:bookmarkStart w:id="24" w:name="_heading=h.44sinio" w:colFirst="0" w:colLast="0"/>
      <w:bookmarkEnd w:id="24"/>
      <w:r>
        <w:t>Kontaktní informace</w:t>
      </w:r>
    </w:p>
    <w:tbl>
      <w:tblPr>
        <w:tblStyle w:val="afe"/>
        <w:tblW w:w="9746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162"/>
        <w:gridCol w:w="160"/>
        <w:gridCol w:w="3137"/>
        <w:gridCol w:w="160"/>
        <w:gridCol w:w="3127"/>
      </w:tblGrid>
      <w:tr w:rsidR="001F038B" w14:paraId="035CDD6B" w14:textId="77777777">
        <w:tc>
          <w:tcPr>
            <w:tcW w:w="3254" w:type="dxa"/>
          </w:tcPr>
          <w:p w14:paraId="147E3CF5" w14:textId="77777777" w:rsidR="001F038B" w:rsidRDefault="001F038B"/>
        </w:tc>
        <w:tc>
          <w:tcPr>
            <w:tcW w:w="23" w:type="dxa"/>
          </w:tcPr>
          <w:p w14:paraId="49F5489D" w14:textId="77777777" w:rsidR="001F038B" w:rsidRDefault="001F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44" w:right="144"/>
            </w:pPr>
          </w:p>
        </w:tc>
        <w:tc>
          <w:tcPr>
            <w:tcW w:w="3228" w:type="dxa"/>
          </w:tcPr>
          <w:p w14:paraId="61EF7F0F" w14:textId="77777777" w:rsidR="001F038B" w:rsidRDefault="001F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44" w:right="144"/>
            </w:pPr>
          </w:p>
        </w:tc>
        <w:tc>
          <w:tcPr>
            <w:tcW w:w="23" w:type="dxa"/>
          </w:tcPr>
          <w:p w14:paraId="3BEA3BFD" w14:textId="77777777" w:rsidR="001F038B" w:rsidRDefault="001F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44" w:right="144"/>
            </w:pPr>
          </w:p>
        </w:tc>
        <w:tc>
          <w:tcPr>
            <w:tcW w:w="3218" w:type="dxa"/>
          </w:tcPr>
          <w:p w14:paraId="240C3513" w14:textId="77777777" w:rsidR="001F038B" w:rsidRDefault="001F0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44" w:right="144"/>
            </w:pPr>
          </w:p>
        </w:tc>
      </w:tr>
    </w:tbl>
    <w:p w14:paraId="1CA6F83D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80" w:line="240" w:lineRule="auto"/>
        <w:rPr>
          <w:rFonts w:ascii="Trebuchet MS" w:eastAsia="Trebuchet MS" w:hAnsi="Trebuchet MS" w:cs="Trebuchet MS"/>
          <w:b/>
          <w:color w:val="4A5BA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17FC18" wp14:editId="6C2EDAE4">
            <wp:extent cx="885825" cy="509905"/>
            <wp:effectExtent l="0" t="0" r="0" b="0"/>
            <wp:docPr id="8" name="image2.png" descr="t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ss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0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DEFA3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rebuchet MS" w:eastAsia="Trebuchet MS" w:hAnsi="Trebuchet MS" w:cs="Trebuchet MS"/>
          <w:color w:val="4A5BA3"/>
        </w:rPr>
      </w:pPr>
      <w:r>
        <w:rPr>
          <w:rFonts w:ascii="Trebuchet MS" w:eastAsia="Trebuchet MS" w:hAnsi="Trebuchet MS" w:cs="Trebuchet MS"/>
          <w:b/>
          <w:color w:val="4A5BA3"/>
        </w:rPr>
        <w:t>TRAVEL SUPPORT SYSTEMS s.r.o.</w:t>
      </w:r>
      <w:r>
        <w:rPr>
          <w:rFonts w:ascii="Trebuchet MS" w:eastAsia="Trebuchet MS" w:hAnsi="Trebuchet MS" w:cs="Trebuchet MS"/>
          <w:b/>
          <w:color w:val="4A5BA3"/>
        </w:rPr>
        <w:br/>
      </w:r>
      <w:r>
        <w:rPr>
          <w:rFonts w:ascii="Trebuchet MS" w:eastAsia="Trebuchet MS" w:hAnsi="Trebuchet MS" w:cs="Trebuchet MS"/>
          <w:color w:val="4A5BA3"/>
        </w:rPr>
        <w:t>zapsaná u KS Brno, oddíl C, vložka 50606</w:t>
      </w:r>
      <w:r>
        <w:rPr>
          <w:rFonts w:ascii="Trebuchet MS" w:eastAsia="Trebuchet MS" w:hAnsi="Trebuchet MS" w:cs="Trebuchet MS"/>
          <w:color w:val="4A5BA3"/>
        </w:rPr>
        <w:br/>
        <w:t>IČ: 27670791</w:t>
      </w:r>
      <w:r>
        <w:rPr>
          <w:rFonts w:ascii="Trebuchet MS" w:eastAsia="Trebuchet MS" w:hAnsi="Trebuchet MS" w:cs="Trebuchet MS"/>
          <w:color w:val="4A5BA3"/>
        </w:rPr>
        <w:br/>
        <w:t>Leitnerova 975/32, 602 00 Brno</w:t>
      </w:r>
      <w:r>
        <w:rPr>
          <w:rFonts w:ascii="Trebuchet MS" w:eastAsia="Trebuchet MS" w:hAnsi="Trebuchet MS" w:cs="Trebuchet MS"/>
          <w:color w:val="4A5BA3"/>
        </w:rPr>
        <w:br/>
      </w:r>
      <w:r>
        <w:rPr>
          <w:rFonts w:ascii="Trebuchet MS" w:eastAsia="Trebuchet MS" w:hAnsi="Trebuchet MS" w:cs="Trebuchet MS"/>
          <w:b/>
          <w:color w:val="4A5BA3"/>
        </w:rPr>
        <w:t>e-mail:</w:t>
      </w:r>
      <w:r>
        <w:rPr>
          <w:rFonts w:ascii="Trebuchet MS" w:eastAsia="Trebuchet MS" w:hAnsi="Trebuchet MS" w:cs="Trebuchet MS"/>
          <w:color w:val="4A5BA3"/>
        </w:rPr>
        <w:t xml:space="preserve"> admin</w:t>
      </w:r>
      <w:hyperlink r:id="rId37">
        <w:r>
          <w:rPr>
            <w:rFonts w:ascii="Trebuchet MS" w:eastAsia="Trebuchet MS" w:hAnsi="Trebuchet MS" w:cs="Trebuchet MS"/>
            <w:color w:val="FF9900"/>
            <w:u w:val="single"/>
          </w:rPr>
          <w:t>@</w:t>
        </w:r>
      </w:hyperlink>
      <w:r>
        <w:rPr>
          <w:rFonts w:ascii="Trebuchet MS" w:eastAsia="Trebuchet MS" w:hAnsi="Trebuchet MS" w:cs="Trebuchet MS"/>
          <w:color w:val="4A5BA3"/>
        </w:rPr>
        <w:t>travsupsys.cz</w:t>
      </w:r>
    </w:p>
    <w:p w14:paraId="7C2F11E2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80" w:line="240" w:lineRule="auto"/>
        <w:rPr>
          <w:rFonts w:ascii="Trebuchet MS" w:eastAsia="Trebuchet MS" w:hAnsi="Trebuchet MS" w:cs="Trebuchet MS"/>
          <w:color w:val="4A5BA3"/>
        </w:rPr>
      </w:pPr>
      <w:r>
        <w:rPr>
          <w:rFonts w:ascii="Trebuchet MS" w:eastAsia="Trebuchet MS" w:hAnsi="Trebuchet MS" w:cs="Trebuchet MS"/>
          <w:b/>
          <w:color w:val="4A5BA3"/>
        </w:rPr>
        <w:t>GSM:</w:t>
      </w:r>
      <w:r>
        <w:rPr>
          <w:rFonts w:ascii="Trebuchet MS" w:eastAsia="Trebuchet MS" w:hAnsi="Trebuchet MS" w:cs="Trebuchet MS"/>
          <w:color w:val="4A5BA3"/>
        </w:rPr>
        <w:t xml:space="preserve"> +420 777 212 132</w:t>
      </w:r>
    </w:p>
    <w:p w14:paraId="34CE0ADB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80" w:line="240" w:lineRule="auto"/>
        <w:rPr>
          <w:rFonts w:ascii="Trebuchet MS" w:eastAsia="Trebuchet MS" w:hAnsi="Trebuchet MS" w:cs="Trebuchet MS"/>
          <w:color w:val="4A5BA3"/>
        </w:rPr>
      </w:pPr>
      <w:r>
        <w:rPr>
          <w:rFonts w:ascii="Trebuchet MS" w:eastAsia="Trebuchet MS" w:hAnsi="Trebuchet MS" w:cs="Trebuchet MS"/>
          <w:color w:val="4A5BA3"/>
        </w:rPr>
        <w:t>CEO: Luděk Miler sen., +420 777 941 454, +421 948 941 454</w:t>
      </w:r>
    </w:p>
    <w:p w14:paraId="5F8341DB" w14:textId="77777777" w:rsidR="001F038B" w:rsidRDefault="00000000">
      <w:r>
        <w:br w:type="page"/>
      </w:r>
    </w:p>
    <w:p w14:paraId="498267A4" w14:textId="77777777" w:rsidR="001F038B" w:rsidRDefault="00000000">
      <w:pPr>
        <w:pStyle w:val="Nadpis2"/>
      </w:pPr>
      <w:bookmarkStart w:id="25" w:name="_heading=h.2jxsxqh" w:colFirst="0" w:colLast="0"/>
      <w:bookmarkEnd w:id="25"/>
      <w:r>
        <w:lastRenderedPageBreak/>
        <w:t>Příloha: Seznam chybových zpráv</w:t>
      </w:r>
    </w:p>
    <w:tbl>
      <w:tblPr>
        <w:tblStyle w:val="aff"/>
        <w:tblW w:w="8880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200"/>
        <w:gridCol w:w="4399"/>
        <w:gridCol w:w="3281"/>
      </w:tblGrid>
      <w:tr w:rsidR="001F038B" w14:paraId="2A9144D8" w14:textId="77777777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2ACEECCD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Číslo chyby</w:t>
            </w:r>
          </w:p>
        </w:tc>
        <w:tc>
          <w:tcPr>
            <w:tcW w:w="43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5F5F2F5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Popis chyby</w:t>
            </w:r>
          </w:p>
        </w:tc>
        <w:tc>
          <w:tcPr>
            <w:tcW w:w="3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61A8FA2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Význam </w:t>
            </w:r>
          </w:p>
        </w:tc>
      </w:tr>
      <w:tr w:rsidR="001F038B" w14:paraId="4AD8AE44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ADF6C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29FA9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Unknown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Status.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044B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Neznámý status.</w:t>
            </w:r>
          </w:p>
        </w:tc>
      </w:tr>
      <w:tr w:rsidR="001F038B" w14:paraId="63BF81ED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250B9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FCA3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E318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Chyba v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1F038B" w14:paraId="0751A262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E85889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9947C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DateFrom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3662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Chyba v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DateFrom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1F038B" w14:paraId="645CE3B8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CF4B63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C013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DateTo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846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Chyba v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DateTo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1F038B" w14:paraId="127B605D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8E781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61BA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Unknown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F9CB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Neznámý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1F038B" w14:paraId="495D4ED7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C8164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C963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Area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CBC3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Chyba v Area.</w:t>
            </w:r>
          </w:p>
        </w:tc>
      </w:tr>
      <w:tr w:rsidR="001F038B" w14:paraId="54260518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A6652D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430D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Passenger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X.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name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missing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2522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Chybí jméno X-té osoby.</w:t>
            </w:r>
          </w:p>
        </w:tc>
      </w:tr>
      <w:tr w:rsidR="001F038B" w14:paraId="69CD3BBB" w14:textId="77777777">
        <w:trPr>
          <w:trHeight w:val="365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E57A3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4F3F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Passengers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count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does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not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match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NumPerson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005D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Počet cestujících neodpovídá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NumPerson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1F038B" w14:paraId="25ADEC08" w14:textId="77777777">
        <w:trPr>
          <w:trHeight w:val="413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797657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D8F52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passengers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not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allowed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FFA9C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Počet cestujících překročen.</w:t>
            </w:r>
          </w:p>
        </w:tc>
      </w:tr>
      <w:tr w:rsidR="001F038B" w14:paraId="4AF88830" w14:textId="77777777">
        <w:trPr>
          <w:trHeight w:val="418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44B754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9C72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Database not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connected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990243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Databáze není připojena. Opakujte volání.</w:t>
            </w:r>
          </w:p>
        </w:tc>
      </w:tr>
      <w:tr w:rsidR="001F038B" w14:paraId="276E3E66" w14:textId="77777777">
        <w:trPr>
          <w:trHeight w:val="411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D7257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84E1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Failed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loading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XML + podrobnější popis chyby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9BEE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Nepodařilo se načíst XML + podrobnější popis chyby</w:t>
            </w:r>
          </w:p>
        </w:tc>
      </w:tr>
      <w:tr w:rsidR="001F038B" w14:paraId="38E3F9C5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CA0A7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BF917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decoding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json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FB9B5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Chyba dekódování JSON.</w:t>
            </w:r>
          </w:p>
        </w:tc>
      </w:tr>
      <w:tr w:rsidR="001F038B" w14:paraId="7F6C65A6" w14:textId="77777777">
        <w:trPr>
          <w:trHeight w:val="379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F1CA11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1BD4E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insurance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products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this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criteria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28059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Žádné pojistné produkty neodpovídají kritériím.</w:t>
            </w:r>
          </w:p>
        </w:tc>
      </w:tr>
      <w:tr w:rsidR="001F038B" w14:paraId="346688AB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848DAF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3C607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person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No.X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not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valid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EAD9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InsProduct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za osobu X není platný.</w:t>
            </w:r>
          </w:p>
        </w:tc>
      </w:tr>
      <w:tr w:rsidR="001F038B" w14:paraId="60FE0AF9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95E9E7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B1E54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Missing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TourPrice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person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No.X</w:t>
            </w:r>
            <w:proofErr w:type="spellEnd"/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76D6F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Chybějící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TourPrice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na osobu X</w:t>
            </w:r>
          </w:p>
        </w:tc>
      </w:tr>
      <w:tr w:rsidR="001F038B" w14:paraId="2F1511CE" w14:textId="77777777">
        <w:trPr>
          <w:trHeight w:val="525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F7CF85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0EBB9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Creditalials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not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valid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BFD9D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Creditalials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není platný. Uživatel 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nemá přístup k WS Everest</w:t>
            </w:r>
          </w:p>
        </w:tc>
      </w:tr>
      <w:tr w:rsidR="001F038B" w14:paraId="4FF16F55" w14:textId="77777777">
        <w:trPr>
          <w:trHeight w:val="258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58D99C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12458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Unknown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user.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Autorization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failed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C025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Neznámý uživatel. Autorizace se nezdařila. Nesprávný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UserKey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1F038B" w14:paraId="34C286D9" w14:textId="77777777">
        <w:trPr>
          <w:trHeight w:val="435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8F986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998E3B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rows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affected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22D5A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0 řádků ovlivněno. Operaci nelze provést, zkontrolujte stav objednávky pomocí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OrderInfo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1F038B" w14:paraId="065CEB2F" w14:textId="77777777">
        <w:trPr>
          <w:trHeight w:val="30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BC12AB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24E9D0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not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correct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A932D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Accesskey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není správné.</w:t>
            </w:r>
          </w:p>
        </w:tc>
      </w:tr>
      <w:tr w:rsidR="001F038B" w14:paraId="512C555D" w14:textId="77777777">
        <w:trPr>
          <w:trHeight w:val="389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728A4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EE8C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Email not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sent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Missing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email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41166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Email není odeslán. Chybí e-mailovou adresa.</w:t>
            </w:r>
          </w:p>
        </w:tc>
      </w:tr>
      <w:tr w:rsidR="001F038B" w14:paraId="04A41598" w14:textId="77777777">
        <w:trPr>
          <w:trHeight w:val="409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3AC6D" w14:textId="77777777" w:rsidR="001F038B" w:rsidRDefault="00000000">
            <w:pPr>
              <w:spacing w:before="0" w:after="0"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3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A8AB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recognised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operation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root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element).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F791E1" w14:textId="77777777" w:rsidR="001F038B" w:rsidRDefault="00000000">
            <w:pPr>
              <w:spacing w:before="0" w:after="0" w:line="240" w:lineRule="auto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Nerozpoznána operace (neznámý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root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element). Také je vypisována při nesprávné syntaxi JSON.</w:t>
            </w:r>
          </w:p>
        </w:tc>
      </w:tr>
    </w:tbl>
    <w:p w14:paraId="25DD2C2E" w14:textId="77777777" w:rsidR="001F038B" w:rsidRDefault="001F038B"/>
    <w:sectPr w:rsidR="001F038B">
      <w:headerReference w:type="default" r:id="rId38"/>
      <w:footerReference w:type="default" r:id="rId39"/>
      <w:pgSz w:w="11906" w:h="16838"/>
      <w:pgMar w:top="720" w:right="1418" w:bottom="720" w:left="1418" w:header="91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66ED" w14:textId="77777777" w:rsidR="00615802" w:rsidRDefault="00615802">
      <w:pPr>
        <w:spacing w:before="0" w:after="0" w:line="240" w:lineRule="auto"/>
      </w:pPr>
      <w:r>
        <w:separator/>
      </w:r>
    </w:p>
  </w:endnote>
  <w:endnote w:type="continuationSeparator" w:id="0">
    <w:p w14:paraId="57B9A8E5" w14:textId="77777777" w:rsidR="00615802" w:rsidRDefault="006158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mo">
    <w:charset w:val="00"/>
    <w:family w:val="auto"/>
    <w:pitch w:val="default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030A" w14:textId="77777777" w:rsidR="001F038B" w:rsidRDefault="00000000">
    <w:pPr>
      <w:pBdr>
        <w:top w:val="single" w:sz="4" w:space="0" w:color="B1C0CD"/>
        <w:left w:val="single" w:sz="4" w:space="4" w:color="FFFFFF"/>
        <w:bottom w:val="nil"/>
        <w:right w:val="nil"/>
        <w:between w:val="nil"/>
      </w:pBdr>
      <w:spacing w:after="0" w:line="240" w:lineRule="auto"/>
      <w:ind w:left="-360" w:right="-360"/>
    </w:pPr>
    <w:r>
      <w:t xml:space="preserve">Stránka </w:t>
    </w:r>
    <w:r>
      <w:fldChar w:fldCharType="begin"/>
    </w:r>
    <w:r>
      <w:instrText>PAGE</w:instrText>
    </w:r>
    <w:r>
      <w:fldChar w:fldCharType="separate"/>
    </w:r>
    <w:r w:rsidR="00542FC0">
      <w:rPr>
        <w:noProof/>
      </w:rPr>
      <w:t>1</w:t>
    </w:r>
    <w:r>
      <w:fldChar w:fldCharType="end"/>
    </w:r>
  </w:p>
  <w:p w14:paraId="38686383" w14:textId="77777777" w:rsidR="001F038B" w:rsidRDefault="001F038B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A2AC" w14:textId="77777777" w:rsidR="00615802" w:rsidRDefault="00615802">
      <w:pPr>
        <w:spacing w:before="0" w:after="0" w:line="240" w:lineRule="auto"/>
      </w:pPr>
      <w:r>
        <w:separator/>
      </w:r>
    </w:p>
  </w:footnote>
  <w:footnote w:type="continuationSeparator" w:id="0">
    <w:p w14:paraId="463C470A" w14:textId="77777777" w:rsidR="00615802" w:rsidRDefault="00615802">
      <w:pPr>
        <w:spacing w:before="0" w:after="0" w:line="240" w:lineRule="auto"/>
      </w:pPr>
      <w:r>
        <w:continuationSeparator/>
      </w:r>
    </w:p>
  </w:footnote>
  <w:footnote w:id="1">
    <w:p w14:paraId="2D3EC2E3" w14:textId="77777777" w:rsidR="001F03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rPr>
          <w:vertAlign w:val="superscript"/>
        </w:rPr>
        <w:footnoteRef/>
      </w:r>
      <w:r>
        <w:t xml:space="preserve"> https://www.travsupsys.cz/online_everest/info_payment.php?hash={hash}.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B00E" w14:textId="77777777" w:rsidR="001F038B" w:rsidRDefault="00000000">
    <w:pPr>
      <w:pBdr>
        <w:top w:val="single" w:sz="4" w:space="2" w:color="7E97AD"/>
        <w:left w:val="single" w:sz="4" w:space="6" w:color="7E97AD"/>
        <w:bottom w:val="single" w:sz="4" w:space="2" w:color="7E97AD"/>
        <w:right w:val="single" w:sz="4" w:space="6" w:color="7E97AD"/>
        <w:between w:val="nil"/>
      </w:pBdr>
      <w:shd w:val="clear" w:color="auto" w:fill="7E97AD"/>
      <w:tabs>
        <w:tab w:val="left" w:pos="5032"/>
      </w:tabs>
      <w:spacing w:after="0" w:line="240" w:lineRule="auto"/>
      <w:ind w:left="-360" w:right="-360"/>
      <w:rPr>
        <w:rFonts w:ascii="Calibri" w:eastAsia="Calibri" w:hAnsi="Calibri" w:cs="Calibri"/>
        <w:smallCaps/>
        <w:color w:val="FFFFFF"/>
        <w:sz w:val="48"/>
        <w:szCs w:val="48"/>
      </w:rPr>
    </w:pPr>
    <w:r>
      <w:rPr>
        <w:rFonts w:ascii="Calibri" w:eastAsia="Calibri" w:hAnsi="Calibri" w:cs="Calibri"/>
        <w:smallCaps/>
        <w:color w:val="FFFFFF"/>
        <w:sz w:val="48"/>
        <w:szCs w:val="48"/>
      </w:rPr>
      <w:t>Obsah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B0F3" w14:textId="77777777" w:rsidR="001F038B" w:rsidRDefault="00000000">
    <w:pPr>
      <w:pBdr>
        <w:top w:val="single" w:sz="4" w:space="2" w:color="7E97AD"/>
        <w:left w:val="single" w:sz="4" w:space="6" w:color="7E97AD"/>
        <w:bottom w:val="single" w:sz="4" w:space="2" w:color="7E97AD"/>
        <w:right w:val="single" w:sz="4" w:space="6" w:color="7E97AD"/>
        <w:between w:val="nil"/>
      </w:pBdr>
      <w:shd w:val="clear" w:color="auto" w:fill="7E97AD"/>
      <w:spacing w:after="0" w:line="240" w:lineRule="auto"/>
      <w:ind w:left="-360" w:right="-360"/>
      <w:rPr>
        <w:rFonts w:ascii="Calibri" w:eastAsia="Calibri" w:hAnsi="Calibri" w:cs="Calibri"/>
        <w:smallCaps/>
        <w:color w:val="FFFFFF"/>
        <w:sz w:val="48"/>
        <w:szCs w:val="48"/>
      </w:rPr>
    </w:pPr>
    <w:r>
      <w:rPr>
        <w:rFonts w:ascii="Calibri" w:eastAsia="Calibri" w:hAnsi="Calibri" w:cs="Calibri"/>
        <w:smallCaps/>
        <w:color w:val="FFFFFF"/>
        <w:sz w:val="48"/>
        <w:szCs w:val="48"/>
      </w:rPr>
      <w:t xml:space="preserve">WS EVEREST 2003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72B"/>
    <w:multiLevelType w:val="multilevel"/>
    <w:tmpl w:val="E892B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24EEF"/>
    <w:multiLevelType w:val="multilevel"/>
    <w:tmpl w:val="E892B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4D0"/>
    <w:multiLevelType w:val="multilevel"/>
    <w:tmpl w:val="02CEDD08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4CF7695"/>
    <w:multiLevelType w:val="multilevel"/>
    <w:tmpl w:val="E36E88CE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5F1D87"/>
    <w:multiLevelType w:val="multilevel"/>
    <w:tmpl w:val="1A580FF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14F3C0F"/>
    <w:multiLevelType w:val="multilevel"/>
    <w:tmpl w:val="9B882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10FB1"/>
    <w:multiLevelType w:val="multilevel"/>
    <w:tmpl w:val="4C107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7BA6A0B"/>
    <w:multiLevelType w:val="multilevel"/>
    <w:tmpl w:val="0B8A0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057D0"/>
    <w:multiLevelType w:val="multilevel"/>
    <w:tmpl w:val="263AF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26327"/>
    <w:multiLevelType w:val="multilevel"/>
    <w:tmpl w:val="48AC7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534CA"/>
    <w:multiLevelType w:val="multilevel"/>
    <w:tmpl w:val="C0D8A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EB0492"/>
    <w:multiLevelType w:val="multilevel"/>
    <w:tmpl w:val="EC168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F289C"/>
    <w:multiLevelType w:val="multilevel"/>
    <w:tmpl w:val="53F0A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57B7E"/>
    <w:multiLevelType w:val="multilevel"/>
    <w:tmpl w:val="BF36E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6602790">
    <w:abstractNumId w:val="12"/>
  </w:num>
  <w:num w:numId="2" w16cid:durableId="682514187">
    <w:abstractNumId w:val="9"/>
  </w:num>
  <w:num w:numId="3" w16cid:durableId="1674988705">
    <w:abstractNumId w:val="2"/>
  </w:num>
  <w:num w:numId="4" w16cid:durableId="984285230">
    <w:abstractNumId w:val="6"/>
  </w:num>
  <w:num w:numId="5" w16cid:durableId="1945460980">
    <w:abstractNumId w:val="10"/>
  </w:num>
  <w:num w:numId="6" w16cid:durableId="2027443095">
    <w:abstractNumId w:val="4"/>
  </w:num>
  <w:num w:numId="7" w16cid:durableId="1113672679">
    <w:abstractNumId w:val="13"/>
  </w:num>
  <w:num w:numId="8" w16cid:durableId="772290491">
    <w:abstractNumId w:val="5"/>
  </w:num>
  <w:num w:numId="9" w16cid:durableId="1615215082">
    <w:abstractNumId w:val="3"/>
  </w:num>
  <w:num w:numId="10" w16cid:durableId="1466851662">
    <w:abstractNumId w:val="1"/>
  </w:num>
  <w:num w:numId="11" w16cid:durableId="760882307">
    <w:abstractNumId w:val="8"/>
  </w:num>
  <w:num w:numId="12" w16cid:durableId="1940990529">
    <w:abstractNumId w:val="7"/>
  </w:num>
  <w:num w:numId="13" w16cid:durableId="592401631">
    <w:abstractNumId w:val="11"/>
  </w:num>
  <w:num w:numId="14" w16cid:durableId="168231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8B"/>
    <w:rsid w:val="001F038B"/>
    <w:rsid w:val="00542FC0"/>
    <w:rsid w:val="00615802"/>
    <w:rsid w:val="0068508D"/>
    <w:rsid w:val="00B22352"/>
    <w:rsid w:val="00D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44F7"/>
  <w15:docId w15:val="{2F669866-334B-41F6-B18D-ACACAB3C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595959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2FC0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577188"/>
      <w:sz w:val="32"/>
      <w:szCs w:val="32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72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Odstavecseseznamem">
    <w:name w:val="List Paragraph"/>
    <w:basedOn w:val="Normln"/>
    <w:uiPriority w:val="34"/>
    <w:qFormat/>
    <w:rsid w:val="0036107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3610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6107A"/>
  </w:style>
  <w:style w:type="paragraph" w:styleId="Zpat">
    <w:name w:val="footer"/>
    <w:basedOn w:val="Normln"/>
    <w:link w:val="ZpatChar"/>
    <w:uiPriority w:val="99"/>
    <w:unhideWhenUsed/>
    <w:rsid w:val="003610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6107A"/>
  </w:style>
  <w:style w:type="character" w:styleId="Hypertextovodkaz">
    <w:name w:val="Hyperlink"/>
    <w:basedOn w:val="Standardnpsmoodstavce"/>
    <w:uiPriority w:val="99"/>
    <w:unhideWhenUsed/>
    <w:rsid w:val="0036107A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6107A"/>
    <w:rPr>
      <w:color w:val="605E5C"/>
      <w:shd w:val="clear" w:color="auto" w:fill="E1DFDD"/>
    </w:rPr>
  </w:style>
  <w:style w:type="character" w:customStyle="1" w:styleId="text">
    <w:name w:val="text"/>
    <w:basedOn w:val="Standardnpsmoodstavce"/>
    <w:rsid w:val="00BF7687"/>
  </w:style>
  <w:style w:type="paragraph" w:styleId="Nadpisobsahu">
    <w:name w:val="TOC Heading"/>
    <w:basedOn w:val="Nadpis1"/>
    <w:next w:val="Normln"/>
    <w:uiPriority w:val="39"/>
    <w:unhideWhenUsed/>
    <w:qFormat/>
    <w:rsid w:val="00A6036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bsah2">
    <w:name w:val="toc 2"/>
    <w:basedOn w:val="Normln"/>
    <w:next w:val="Normln"/>
    <w:autoRedefine/>
    <w:uiPriority w:val="39"/>
    <w:unhideWhenUsed/>
    <w:rsid w:val="00A60363"/>
    <w:pPr>
      <w:spacing w:after="100"/>
      <w:ind w:left="200"/>
    </w:pPr>
  </w:style>
  <w:style w:type="paragraph" w:styleId="Obsah3">
    <w:name w:val="toc 3"/>
    <w:basedOn w:val="Normln"/>
    <w:next w:val="Normln"/>
    <w:autoRedefine/>
    <w:uiPriority w:val="39"/>
    <w:unhideWhenUsed/>
    <w:rsid w:val="00E00AAF"/>
    <w:pPr>
      <w:spacing w:after="100"/>
      <w:ind w:left="400"/>
    </w:pPr>
  </w:style>
  <w:style w:type="table" w:customStyle="1" w:styleId="ae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72" w:type="dxa"/>
        <w:left w:w="70" w:type="dxa"/>
        <w:bottom w:w="15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avsupsys.cz/download/Sazby_UNIQAoutgoing_GE_2022_var18.pdf" TargetMode="External"/><Relationship Id="rId18" Type="http://schemas.openxmlformats.org/officeDocument/2006/relationships/hyperlink" Target="https://www.travsupsys.cz/download/Sazby_UNIQAsvozidlem_GE_2022_var18.pdf" TargetMode="External"/><Relationship Id="rId26" Type="http://schemas.openxmlformats.org/officeDocument/2006/relationships/hyperlink" Target="https://www.travsupsys.cz/download/SU_Ceska_Turista_99400101.pdf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travsupsys.cz/download/EU_53611E_Ces20.pdf" TargetMode="External"/><Relationship Id="rId34" Type="http://schemas.openxmlformats.org/officeDocument/2006/relationships/hyperlink" Target="mailto:email@klienta.c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ravsupsys.cz/download/Sazby_UNIQAoutgoing_GE_2022_var15.pdf" TargetMode="External"/><Relationship Id="rId17" Type="http://schemas.openxmlformats.org/officeDocument/2006/relationships/hyperlink" Target="https://www.travsupsys.cz/download/Sazby_UNIQAsvozidlem_GE_2022_var15.pdf" TargetMode="External"/><Relationship Id="rId25" Type="http://schemas.openxmlformats.org/officeDocument/2006/relationships/hyperlink" Target="https://www.travsupsys.cz/download/Dokumentace_Ceska_2020.pdf" TargetMode="External"/><Relationship Id="rId33" Type="http://schemas.openxmlformats.org/officeDocument/2006/relationships/hyperlink" Target="mailto:email@klienta.cz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travsupsys.cz/download/Sazby_UNIQAsvozidlem_GE_2022_var12.pdf" TargetMode="External"/><Relationship Id="rId20" Type="http://schemas.openxmlformats.org/officeDocument/2006/relationships/hyperlink" Target="https://www.travsupsys.cz/download/Sazby_UNIQAsvozidlem_GE_2022_var25.pdf" TargetMode="External"/><Relationship Id="rId29" Type="http://schemas.openxmlformats.org/officeDocument/2006/relationships/hyperlink" Target="https://ws.everest2003.cz/tester.ph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avsupsys.cz/download/Sazby_UNIQAoutgoing_GE_2022_var12.pdf" TargetMode="External"/><Relationship Id="rId24" Type="http://schemas.openxmlformats.org/officeDocument/2006/relationships/hyperlink" Target="https://www.travsupsys.cz/download/Sazby_CPOJ_GE_letenky_2020.pdf" TargetMode="External"/><Relationship Id="rId32" Type="http://schemas.openxmlformats.org/officeDocument/2006/relationships/hyperlink" Target="mailto:email@klienta.cz" TargetMode="External"/><Relationship Id="rId37" Type="http://schemas.openxmlformats.org/officeDocument/2006/relationships/hyperlink" Target="mailto:admin@travsupsys.cz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ravsupsys.cz/download/Sazby_UNIQAoutgoing_GE_2022_var25.pdf" TargetMode="External"/><Relationship Id="rId23" Type="http://schemas.openxmlformats.org/officeDocument/2006/relationships/hyperlink" Target="https://www.travsupsys.cz/download/Sazby_CPOJ_GE_pobyty_2021.pdf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yperlink" Target="https://www.travsupsys.cz/download/Sazby_UNIQAsvozidlem_GE_2022_var20.pdf" TargetMode="External"/><Relationship Id="rId31" Type="http://schemas.openxmlformats.org/officeDocument/2006/relationships/hyperlink" Target="mailto:email@klienta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travsupsys.cz/download/Sazby_UNIQAoutgoing_GE_2022_var20.pdf" TargetMode="External"/><Relationship Id="rId22" Type="http://schemas.openxmlformats.org/officeDocument/2006/relationships/hyperlink" Target="https://www.travsupsys.cz/download/EU_53621E_Dpp_A20.pdf" TargetMode="External"/><Relationship Id="rId27" Type="http://schemas.openxmlformats.org/officeDocument/2006/relationships/hyperlink" Target="https://www.travsupsys.cz/download/SU_Ceska_Turista_99400079.pdf" TargetMode="External"/><Relationship Id="rId30" Type="http://schemas.openxmlformats.org/officeDocument/2006/relationships/hyperlink" Target="mailto:email@klienta.cz" TargetMode="External"/><Relationship Id="rId35" Type="http://schemas.openxmlformats.org/officeDocument/2006/relationships/hyperlink" Target="mailto:vetrovsky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a/uwHqMZ8VKcwo0C0pyFoXJ2Gg==">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4000</Words>
  <Characters>23605</Characters>
  <Application>Microsoft Office Word</Application>
  <DocSecurity>0</DocSecurity>
  <Lines>196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Větrovský</dc:creator>
  <cp:lastModifiedBy>Karel Větrovský</cp:lastModifiedBy>
  <cp:revision>3</cp:revision>
  <dcterms:created xsi:type="dcterms:W3CDTF">2022-08-31T09:30:00Z</dcterms:created>
  <dcterms:modified xsi:type="dcterms:W3CDTF">2024-12-08T21:03:00Z</dcterms:modified>
</cp:coreProperties>
</file>